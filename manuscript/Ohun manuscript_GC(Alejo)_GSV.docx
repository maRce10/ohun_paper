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9.png" ContentType="image/png"/>
  <Override PartName="/word/media/image7.jpeg" ContentType="image/jpe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Source Sans Pro" w:hAnsi="Source Sans Pro" w:cs="Source Sans Pro"/>
        </w:rPr>
      </w:pPr>
      <w:r>
        <w:rPr>
          <w:rFonts w:cs="Source Sans Pro" w:ascii="Source Sans Pro" w:hAnsi="Source Sans Pro"/>
          <w:i/>
          <w:iCs/>
          <w:rPrChange w:id="0" w:author="colibri" w:date="2022-08-04T06:38:00Z">
            <w:rPr>
              <w:rFonts w:ascii="Source Sans Pro" w:hAnsi="Source Sans Pro" w:cs="Source Sans Pro"/>
            </w:rPr>
          </w:rPrChange>
        </w:rPr>
        <w:t>ohun</w:t>
      </w:r>
      <w:r>
        <w:rPr>
          <w:rFonts w:cs="Source Sans Pro" w:ascii="Source Sans Pro" w:hAnsi="Source Sans Pro"/>
        </w:rPr>
        <w:t>: an R package for optimizing automatic acoustic signal detection</w:t>
      </w:r>
    </w:p>
    <w:p>
      <w:pPr>
        <w:pStyle w:val="TextBody"/>
        <w:rPr>
          <w:rFonts w:ascii="Source Sans Pro" w:hAnsi="Source Sans Pro" w:cs="Source Sans Pro"/>
        </w:rPr>
      </w:pPr>
      <w:r>
        <w:rPr>
          <w:rFonts w:cs="Source Sans Pro" w:ascii="Source Sans Pro" w:hAnsi="Source Sans Pro"/>
        </w:rPr>
      </w:r>
    </w:p>
    <w:p>
      <w:pPr>
        <w:pStyle w:val="TextBody"/>
        <w:rPr>
          <w:rFonts w:ascii="Source Sans Pro" w:hAnsi="Source Sans Pro" w:cs="Source Sans Pro"/>
          <w:vertAlign w:val="superscript"/>
          <w:lang w:val="es-419"/>
        </w:rPr>
      </w:pPr>
      <w:r>
        <w:rPr>
          <w:rFonts w:cs="Source Sans Pro" w:ascii="Source Sans Pro" w:hAnsi="Source Sans Pro"/>
          <w:lang w:val="es-419"/>
        </w:rPr>
        <w:t xml:space="preserve">Marcelo Araya-Salas </w:t>
      </w:r>
      <w:r>
        <w:rPr>
          <w:rFonts w:cs="Source Sans Pro" w:ascii="Source Sans Pro" w:hAnsi="Source Sans Pro"/>
          <w:vertAlign w:val="superscript"/>
          <w:lang w:val="es-419"/>
        </w:rPr>
        <w:t>1,</w:t>
      </w:r>
      <w:r>
        <w:rPr>
          <w:rFonts w:cs="Source Sans Pro" w:ascii="Source Sans Pro" w:hAnsi="Source Sans Pro"/>
          <w:lang w:val="es-419"/>
        </w:rPr>
        <w:t xml:space="preserve"> </w:t>
      </w:r>
      <w:r>
        <w:rPr>
          <w:rFonts w:cs="Source Sans Pro" w:ascii="Source Sans Pro" w:hAnsi="Source Sans Pro"/>
          <w:vertAlign w:val="superscript"/>
          <w:lang w:val="es-419"/>
        </w:rPr>
        <w:t>2,</w:t>
      </w:r>
      <w:r>
        <w:rPr>
          <w:rFonts w:cs="Source Sans Pro" w:ascii="Source Sans Pro" w:hAnsi="Source Sans Pro"/>
          <w:lang w:val="es-419"/>
        </w:rPr>
        <w:t xml:space="preserve"> </w:t>
      </w:r>
      <w:r>
        <w:rPr>
          <w:rFonts w:cs="Source Sans Pro" w:ascii="Source Sans Pro" w:hAnsi="Source Sans Pro"/>
          <w:vertAlign w:val="superscript"/>
          <w:lang w:val="es-419"/>
        </w:rPr>
        <w:t>3</w:t>
      </w:r>
      <w:r>
        <w:rPr>
          <w:rFonts w:cs="Source Sans Pro" w:ascii="Source Sans Pro" w:hAnsi="Source Sans Pro"/>
          <w:lang w:val="es-419"/>
        </w:rPr>
        <w:t xml:space="preserve"> *, Grace Smith-Vidaurre </w:t>
      </w:r>
      <w:r>
        <w:rPr>
          <w:rFonts w:cs="Source Sans Pro" w:ascii="Source Sans Pro" w:hAnsi="Source Sans Pro"/>
          <w:vertAlign w:val="superscript"/>
          <w:lang w:val="es-419"/>
        </w:rPr>
        <w:t>4</w:t>
      </w:r>
      <w:ins w:id="1" w:author="G. Smith-Vidaurre" w:date="2022-08-06T16:20:42Z">
        <w:r>
          <w:rPr>
            <w:rFonts w:cs="Source Sans Pro" w:ascii="Source Sans Pro" w:hAnsi="Source Sans Pro"/>
            <w:vertAlign w:val="superscript"/>
            <w:lang w:val="es-419"/>
          </w:rPr>
          <w:t>,5,6</w:t>
        </w:r>
      </w:ins>
      <w:r>
        <w:rPr>
          <w:rFonts w:cs="Source Sans Pro" w:ascii="Source Sans Pro" w:hAnsi="Source Sans Pro"/>
          <w:lang w:val="es-419"/>
        </w:rPr>
        <w:t xml:space="preserve">, Gloriana Chaverri </w:t>
      </w:r>
      <w:r>
        <w:rPr>
          <w:rFonts w:cs="Source Sans Pro" w:ascii="Source Sans Pro" w:hAnsi="Source Sans Pro"/>
          <w:vertAlign w:val="superscript"/>
          <w:lang w:val="es-419"/>
        </w:rPr>
        <w:t>3</w:t>
      </w:r>
      <w:ins w:id="2" w:author="Gloriana Chaverri" w:date="2022-07-13T16:30:00Z">
        <w:r>
          <w:rPr>
            <w:rFonts w:cs="Source Sans Pro" w:ascii="Source Sans Pro" w:hAnsi="Source Sans Pro"/>
            <w:vertAlign w:val="superscript"/>
            <w:lang w:val="es-419"/>
          </w:rPr>
          <w:t>,</w:t>
        </w:r>
      </w:ins>
      <w:ins w:id="3" w:author="colibri" w:date="2022-08-04T06:02:00Z">
        <w:r>
          <w:rPr>
            <w:rFonts w:cs="Source Sans Pro" w:ascii="Source Sans Pro" w:hAnsi="Source Sans Pro"/>
            <w:vertAlign w:val="superscript"/>
            <w:lang w:val="es-419"/>
          </w:rPr>
          <w:t xml:space="preserve"> </w:t>
        </w:r>
      </w:ins>
      <w:ins w:id="4" w:author="G. Smith-Vidaurre" w:date="2022-08-06T16:21:14Z">
        <w:r>
          <w:rPr>
            <w:rFonts w:cs="Source Sans Pro" w:ascii="Source Sans Pro" w:hAnsi="Source Sans Pro"/>
            <w:vertAlign w:val="superscript"/>
            <w:lang w:val="es-419"/>
          </w:rPr>
          <w:t>7</w:t>
        </w:r>
      </w:ins>
      <w:del w:id="5" w:author="G. Smith-Vidaurre" w:date="2022-08-06T16:21:14Z">
        <w:r>
          <w:rPr>
            <w:rFonts w:cs="Source Sans Pro" w:ascii="Source Sans Pro" w:hAnsi="Source Sans Pro"/>
            <w:vertAlign w:val="superscript"/>
            <w:lang w:val="es-419"/>
          </w:rPr>
          <w:delText>5</w:delText>
        </w:r>
      </w:del>
      <w:r>
        <w:rPr>
          <w:rFonts w:cs="Source Sans Pro" w:ascii="Source Sans Pro" w:hAnsi="Source Sans Pro"/>
          <w:lang w:val="es-419"/>
        </w:rPr>
        <w:t xml:space="preserve">, Fabiola Chirino </w:t>
      </w:r>
      <w:r>
        <w:rPr>
          <w:rFonts w:cs="Source Sans Pro" w:ascii="Source Sans Pro" w:hAnsi="Source Sans Pro"/>
          <w:vertAlign w:val="superscript"/>
          <w:lang w:val="es-419"/>
        </w:rPr>
        <w:t>1</w:t>
      </w:r>
      <w:r>
        <w:rPr>
          <w:rFonts w:cs="Source Sans Pro" w:ascii="Source Sans Pro" w:hAnsi="Source Sans Pro"/>
          <w:lang w:val="es-419"/>
        </w:rPr>
        <w:t xml:space="preserve"> &amp; Alejandro Rico-Guevara </w:t>
      </w:r>
      <w:del w:id="6" w:author="Gloriana Chaverri" w:date="2022-07-13T16:30:00Z">
        <w:r>
          <w:rPr>
            <w:rFonts w:cs="Source Sans Pro" w:ascii="Source Sans Pro" w:hAnsi="Source Sans Pro"/>
            <w:vertAlign w:val="superscript"/>
            <w:lang w:val="es-419"/>
          </w:rPr>
          <w:delText>5</w:delText>
        </w:r>
      </w:del>
      <w:ins w:id="7" w:author="G. Smith-Vidaurre" w:date="2022-08-06T16:21:19Z">
        <w:r>
          <w:rPr>
            <w:rFonts w:cs="Source Sans Pro" w:ascii="Source Sans Pro" w:hAnsi="Source Sans Pro"/>
            <w:vertAlign w:val="superscript"/>
            <w:lang w:val="es-419"/>
          </w:rPr>
          <w:t>8</w:t>
        </w:r>
      </w:ins>
      <w:del w:id="8" w:author="G. Smith-Vidaurre" w:date="2022-08-06T16:21:18Z">
        <w:r>
          <w:rPr>
            <w:rFonts w:cs="Source Sans Pro" w:ascii="Source Sans Pro" w:hAnsi="Source Sans Pro"/>
            <w:vertAlign w:val="superscript"/>
            <w:lang w:val="es-419"/>
          </w:rPr>
          <w:delText>6</w:delText>
        </w:r>
      </w:del>
      <w:ins w:id="9" w:author="colibri" w:date="2022-08-04T06:03:00Z">
        <w:r>
          <w:rPr>
            <w:rFonts w:cs="Source Sans Pro" w:ascii="Source Sans Pro" w:hAnsi="Source Sans Pro"/>
            <w:vertAlign w:val="superscript"/>
            <w:lang w:val="es-419"/>
          </w:rPr>
          <w:t>,</w:t>
        </w:r>
      </w:ins>
      <w:ins w:id="10" w:author="colibri" w:date="2022-08-04T06:03:00Z">
        <w:r>
          <w:rPr>
            <w:rFonts w:cs="Source Sans Pro" w:ascii="Source Sans Pro" w:hAnsi="Source Sans Pro"/>
            <w:lang w:val="es-419"/>
          </w:rPr>
          <w:t xml:space="preserve"> </w:t>
        </w:r>
      </w:ins>
      <w:ins w:id="11" w:author="G. Smith-Vidaurre" w:date="2022-08-06T16:21:20Z">
        <w:r>
          <w:rPr>
            <w:rFonts w:cs="Source Sans Pro" w:ascii="Source Sans Pro" w:hAnsi="Source Sans Pro"/>
            <w:lang w:val="es-419"/>
          </w:rPr>
          <w:t>9</w:t>
        </w:r>
      </w:ins>
      <w:del w:id="12" w:author="G. Smith-Vidaurre" w:date="2022-08-06T16:21:20Z">
        <w:r>
          <w:rPr>
            <w:rFonts w:cs="Source Sans Pro" w:ascii="Source Sans Pro" w:hAnsi="Source Sans Pro"/>
            <w:vertAlign w:val="superscript"/>
            <w:lang w:val="es-419"/>
          </w:rPr>
          <w:delText>7</w:delText>
        </w:r>
      </w:del>
    </w:p>
    <w:p>
      <w:pPr>
        <w:pStyle w:val="TextBody"/>
        <w:rPr>
          <w:rFonts w:ascii="Source Sans Pro" w:hAnsi="Source Sans Pro" w:cs="Source Sans Pro"/>
          <w:lang w:val="es-419"/>
        </w:rPr>
      </w:pPr>
      <w:r>
        <w:rPr>
          <w:rFonts w:cs="Source Sans Pro" w:ascii="Source Sans Pro" w:hAnsi="Source Sans Pro"/>
          <w:lang w:val="es-419"/>
        </w:rPr>
        <w:t> </w:t>
      </w:r>
    </w:p>
    <w:p>
      <w:pPr>
        <w:pStyle w:val="TextBody"/>
        <w:rPr>
          <w:rFonts w:ascii="Source Sans Pro" w:hAnsi="Source Sans Pro" w:cs="Source Sans Pro"/>
          <w:lang w:val="es-419"/>
        </w:rPr>
      </w:pPr>
      <w:r>
        <w:rPr>
          <w:rFonts w:cs="Source Sans Pro" w:ascii="Source Sans Pro" w:hAnsi="Source Sans Pro"/>
          <w:vertAlign w:val="superscript"/>
          <w:lang w:val="es-419"/>
        </w:rPr>
        <w:t>1</w:t>
      </w:r>
      <w:r>
        <w:rPr>
          <w:rFonts w:cs="Source Sans Pro" w:ascii="Source Sans Pro" w:hAnsi="Source Sans Pro"/>
          <w:lang w:val="es-419"/>
        </w:rPr>
        <w:t xml:space="preserve"> Centro de Investigación en Neurociencias, Universidad de Costa Rica, San José, Costa Rica</w:t>
      </w:r>
    </w:p>
    <w:p>
      <w:pPr>
        <w:pStyle w:val="TextBody"/>
        <w:rPr>
          <w:rFonts w:ascii="Source Sans Pro" w:hAnsi="Source Sans Pro" w:cs="Source Sans Pro"/>
          <w:lang w:val="es-419"/>
        </w:rPr>
      </w:pPr>
      <w:r>
        <w:rPr>
          <w:rFonts w:cs="Source Sans Pro" w:ascii="Source Sans Pro" w:hAnsi="Source Sans Pro"/>
          <w:vertAlign w:val="superscript"/>
          <w:lang w:val="es-419"/>
        </w:rPr>
        <w:t>2</w:t>
      </w:r>
      <w:r>
        <w:rPr>
          <w:rFonts w:cs="Source Sans Pro" w:ascii="Source Sans Pro" w:hAnsi="Source Sans Pro"/>
          <w:lang w:val="es-419"/>
        </w:rPr>
        <w:t xml:space="preserve"> Escuela de Biología, Universidad de Costa Rica, San José, Costa Rica</w:t>
      </w:r>
    </w:p>
    <w:p>
      <w:pPr>
        <w:pStyle w:val="TextBody"/>
        <w:rPr>
          <w:rFonts w:ascii="Source Sans Pro" w:hAnsi="Source Sans Pro" w:cs="Source Sans Pro"/>
          <w:lang w:val="es-419"/>
        </w:rPr>
      </w:pPr>
      <w:r>
        <w:rPr>
          <w:rFonts w:cs="Source Sans Pro" w:ascii="Source Sans Pro" w:hAnsi="Source Sans Pro"/>
          <w:vertAlign w:val="superscript"/>
          <w:lang w:val="es-419"/>
        </w:rPr>
        <w:t>3</w:t>
      </w:r>
      <w:r>
        <w:rPr>
          <w:rFonts w:cs="Source Sans Pro" w:ascii="Source Sans Pro" w:hAnsi="Source Sans Pro"/>
          <w:lang w:val="es-419"/>
        </w:rPr>
        <w:t xml:space="preserve"> Sede del Sur, Universidad de Costa Rica, Golfito, Costa Rica</w:t>
      </w:r>
    </w:p>
    <w:p>
      <w:pPr>
        <w:pStyle w:val="TextBody"/>
        <w:rPr/>
      </w:pPr>
      <w:r>
        <w:rPr>
          <w:rFonts w:cs="Source Sans Pro" w:ascii="Source Sans Pro" w:hAnsi="Source Sans Pro"/>
          <w:vertAlign w:val="superscript"/>
        </w:rPr>
        <w:t>4</w:t>
      </w:r>
      <w:r>
        <w:rPr>
          <w:rFonts w:cs="Source Sans Pro" w:ascii="Source Sans Pro" w:hAnsi="Source Sans Pro"/>
        </w:rPr>
        <w:t xml:space="preserve"> </w:t>
      </w:r>
      <w:del w:id="13" w:author="G. Smith-Vidaurre" w:date="2022-08-06T16:19:07Z">
        <w:r>
          <w:rPr>
            <w:rFonts w:cs="Source Sans Pro" w:ascii="Source Sans Pro" w:hAnsi="Source Sans Pro"/>
          </w:rPr>
          <w:delText>GRACE’S AFFILIATION</w:delText>
        </w:r>
      </w:del>
      <w:ins w:id="14" w:author="G. Smith-Vidaurre" w:date="2022-08-06T16:19:08Z">
        <w:r>
          <w:rPr>
            <w:rFonts w:cs="Source Sans Pro" w:ascii="Source Sans Pro" w:hAnsi="Source Sans Pro"/>
          </w:rPr>
          <w:t xml:space="preserve"> Laboratory of Neurogenetics of Language, Rockefeller University, New York, NY, USA</w:t>
        </w:r>
      </w:ins>
    </w:p>
    <w:p>
      <w:pPr>
        <w:pStyle w:val="TextBody"/>
        <w:rPr/>
      </w:pPr>
      <w:ins w:id="15" w:author="G. Smith-Vidaurre" w:date="2022-08-06T16:19:08Z">
        <w:r>
          <w:rPr>
            <w:rFonts w:cs="Source Sans Pro" w:ascii="Source Sans Pro" w:hAnsi="Source Sans Pro"/>
            <w:vertAlign w:val="superscript"/>
          </w:rPr>
          <w:t>5</w:t>
        </w:r>
      </w:ins>
      <w:ins w:id="16" w:author="G. Smith-Vidaurre" w:date="2022-08-06T16:19:08Z">
        <w:r>
          <w:rPr>
            <w:rFonts w:cs="Source Sans Pro" w:ascii="Source Sans Pro" w:hAnsi="Source Sans Pro"/>
          </w:rPr>
          <w:t>Rockefeller University Field Center, Millbrook, N</w:t>
        </w:r>
      </w:ins>
      <w:ins w:id="17" w:author="G. Smith-Vidaurre" w:date="2022-08-06T16:20:00Z">
        <w:r>
          <w:rPr>
            <w:rFonts w:cs="Source Sans Pro" w:ascii="Source Sans Pro" w:hAnsi="Source Sans Pro"/>
          </w:rPr>
          <w:t>Y, USA</w:t>
        </w:r>
      </w:ins>
    </w:p>
    <w:p>
      <w:pPr>
        <w:pStyle w:val="TextBody"/>
        <w:rPr/>
      </w:pPr>
      <w:ins w:id="18" w:author="G. Smith-Vidaurre" w:date="2022-08-06T16:20:00Z">
        <w:r>
          <w:rPr>
            <w:rFonts w:cs="Source Sans Pro" w:ascii="Source Sans Pro" w:hAnsi="Source Sans Pro"/>
            <w:vertAlign w:val="superscript"/>
          </w:rPr>
          <w:t>6</w:t>
        </w:r>
      </w:ins>
      <w:ins w:id="19" w:author="G. Smith-Vidaurre" w:date="2022-08-06T16:20:00Z">
        <w:r>
          <w:rPr>
            <w:rFonts w:cs="Source Sans Pro" w:ascii="Source Sans Pro" w:hAnsi="Source Sans Pro"/>
          </w:rPr>
          <w:t>Department of Biological Sciences, University of Cincinnati, Cincinnati, OH, USA</w:t>
        </w:r>
      </w:ins>
    </w:p>
    <w:p>
      <w:pPr>
        <w:pStyle w:val="TextBody"/>
        <w:rPr/>
      </w:pPr>
      <w:ins w:id="20" w:author="G. Smith-Vidaurre" w:date="2022-08-06T16:21:00Z">
        <w:r>
          <w:rPr>
            <w:rFonts w:cs="Source Sans Pro" w:ascii="Source Sans Pro" w:hAnsi="Source Sans Pro"/>
            <w:vertAlign w:val="superscript"/>
          </w:rPr>
          <w:t>7</w:t>
        </w:r>
      </w:ins>
      <w:del w:id="21" w:author="G. Smith-Vidaurre" w:date="2022-08-06T16:20:46Z">
        <w:r>
          <w:rPr>
            <w:rFonts w:cs="Source Sans Pro" w:ascii="Source Sans Pro" w:hAnsi="Source Sans Pro"/>
            <w:vertAlign w:val="superscript"/>
          </w:rPr>
          <w:delText>5</w:delText>
        </w:r>
      </w:del>
      <w:ins w:id="22" w:author="Gloriana Chaverri" w:date="2022-07-13T16:31:00Z">
        <w:r>
          <w:rPr>
            <w:rFonts w:cs="Source Sans Pro" w:ascii="Source Sans Pro" w:hAnsi="Source Sans Pro"/>
          </w:rPr>
          <w:t xml:space="preserve"> </w:t>
        </w:r>
      </w:ins>
      <w:ins w:id="23" w:author="Gloriana Chaverri" w:date="2022-07-13T16:37:00Z">
        <w:r>
          <w:rPr>
            <w:rFonts w:cs="Source Sans Pro" w:ascii="Source Sans Pro" w:hAnsi="Source Sans Pro"/>
          </w:rPr>
          <w:t>Smithsonian Tropical Research Institute, Panama City, Panamá</w:t>
        </w:r>
      </w:ins>
    </w:p>
    <w:p>
      <w:pPr>
        <w:pStyle w:val="TextBody"/>
        <w:rPr/>
      </w:pPr>
      <w:del w:id="24" w:author="Gloriana Chaverri" w:date="2022-07-13T16:31:00Z">
        <w:r>
          <w:rPr>
            <w:rFonts w:cs="Source Sans Pro" w:ascii="Source Sans Pro" w:hAnsi="Source Sans Pro"/>
            <w:vertAlign w:val="superscript"/>
          </w:rPr>
          <w:delText>5</w:delText>
        </w:r>
      </w:del>
      <w:del w:id="25" w:author="Gloriana Chaverri" w:date="2022-07-13T16:31:00Z">
        <w:r>
          <w:rPr>
            <w:rFonts w:cs="Source Sans Pro" w:ascii="Source Sans Pro" w:hAnsi="Source Sans Pro"/>
          </w:rPr>
          <w:delText xml:space="preserve"> </w:delText>
        </w:r>
      </w:del>
      <w:del w:id="26" w:author="G. Smith-Vidaurre" w:date="2022-08-06T16:20:48Z">
        <w:r>
          <w:rPr>
            <w:rFonts w:cs="Source Sans Pro" w:ascii="Source Sans Pro" w:hAnsi="Source Sans Pro"/>
            <w:vertAlign w:val="superscript"/>
          </w:rPr>
          <w:delText>6</w:delText>
        </w:r>
      </w:del>
      <w:ins w:id="27" w:author="G. Smith-Vidaurre" w:date="2022-08-06T16:21:08Z">
        <w:r>
          <w:rPr>
            <w:rFonts w:cs="Source Sans Pro" w:ascii="Source Sans Pro" w:hAnsi="Source Sans Pro"/>
            <w:vertAlign w:val="superscript"/>
          </w:rPr>
          <w:t>8</w:t>
        </w:r>
      </w:ins>
      <w:ins w:id="28" w:author="Gloriana Chaverri" w:date="2022-07-13T16:31:00Z">
        <w:r>
          <w:rPr>
            <w:rFonts w:cs="Source Sans Pro" w:ascii="Source Sans Pro" w:hAnsi="Source Sans Pro"/>
          </w:rPr>
          <w:t xml:space="preserve"> </w:t>
        </w:r>
      </w:ins>
      <w:r>
        <w:rPr>
          <w:rFonts w:cs="Source Sans Pro" w:ascii="Source Sans Pro" w:hAnsi="Source Sans Pro"/>
        </w:rPr>
        <w:t>Department of Biology, University of Washington, Seattle, USA</w:t>
      </w:r>
    </w:p>
    <w:p>
      <w:pPr>
        <w:pStyle w:val="TextBody"/>
        <w:rPr/>
      </w:pPr>
      <w:ins w:id="29" w:author="G. Smith-Vidaurre" w:date="2022-08-06T16:21:11Z">
        <w:r>
          <w:rPr>
            <w:rFonts w:cs="Source Sans Pro" w:ascii="Source Sans Pro" w:hAnsi="Source Sans Pro"/>
            <w:vertAlign w:val="superscript"/>
          </w:rPr>
          <w:t>9</w:t>
        </w:r>
      </w:ins>
      <w:del w:id="30" w:author="G. Smith-Vidaurre" w:date="2022-08-06T16:20:51Z">
        <w:r>
          <w:rPr>
            <w:rFonts w:cs="Source Sans Pro" w:ascii="Source Sans Pro" w:hAnsi="Source Sans Pro"/>
            <w:vertAlign w:val="superscript"/>
          </w:rPr>
          <w:delText>7</w:delText>
        </w:r>
      </w:del>
      <w:ins w:id="31" w:author="colibri" w:date="2022-08-04T06:02:00Z">
        <w:r>
          <w:rPr>
            <w:rFonts w:cs="Source Sans Pro" w:ascii="Source Sans Pro" w:hAnsi="Source Sans Pro"/>
          </w:rPr>
          <w:t xml:space="preserve"> </w:t>
        </w:r>
      </w:ins>
      <w:ins w:id="32" w:author="colibri" w:date="2022-08-04T06:03:00Z">
        <w:r>
          <w:rPr>
            <w:rFonts w:cs="Source Sans Pro" w:ascii="Source Sans Pro" w:hAnsi="Source Sans Pro"/>
          </w:rPr>
          <w:t>Burke Museum of Natural History and Culture</w:t>
        </w:r>
      </w:ins>
      <w:ins w:id="33" w:author="colibri" w:date="2022-08-04T06:02:00Z">
        <w:r>
          <w:rPr>
            <w:rFonts w:cs="Source Sans Pro" w:ascii="Source Sans Pro" w:hAnsi="Source Sans Pro"/>
          </w:rPr>
          <w:t>, University of Washington, Seattle, USA</w:t>
        </w:r>
      </w:ins>
    </w:p>
    <w:p>
      <w:pPr>
        <w:pStyle w:val="TextBody"/>
        <w:rPr>
          <w:rFonts w:ascii="Source Sans Pro" w:hAnsi="Source Sans Pro" w:cs="Source Sans Pro"/>
          <w:del w:id="35" w:author="colibri" w:date="2022-08-04T06:02:00Z"/>
        </w:rPr>
      </w:pPr>
      <w:del w:id="34" w:author="colibri" w:date="2022-08-04T06:02:00Z">
        <w:r>
          <w:rPr/>
        </w:r>
      </w:del>
    </w:p>
    <w:p>
      <w:pPr>
        <w:pStyle w:val="TextBody"/>
        <w:rPr/>
      </w:pPr>
      <w:r>
        <w:rPr>
          <w:rFonts w:cs="Source Sans Pro" w:ascii="Source Sans Pro" w:hAnsi="Source Sans Pro"/>
        </w:rPr>
        <w:t xml:space="preserve">* </w:t>
      </w:r>
      <w:r>
        <w:rPr>
          <w:rFonts w:cs="Source Sans Pro" w:ascii="Source Sans Pro" w:hAnsi="Source Sans Pro"/>
          <w:i/>
          <w:iCs/>
        </w:rPr>
        <w:t>To whom correspondence should be addressed</w:t>
      </w:r>
    </w:p>
    <w:p>
      <w:pPr>
        <w:pStyle w:val="Heading3"/>
        <w:rPr/>
      </w:pPr>
      <w:r>
        <w:rPr/>
      </w:r>
      <w:bookmarkStart w:id="0" w:name="keywords"/>
      <w:bookmarkStart w:id="1" w:name="keywords"/>
      <w:bookmarkEnd w:id="1"/>
    </w:p>
    <w:p>
      <w:pPr>
        <w:pStyle w:val="Heading3"/>
        <w:rPr>
          <w:rFonts w:ascii="Source Sans Pro" w:hAnsi="Source Sans Pro" w:cs="Source Sans Pro"/>
        </w:rPr>
      </w:pPr>
      <w:r>
        <w:rPr>
          <w:rFonts w:cs="Source Sans Pro" w:ascii="Source Sans Pro" w:hAnsi="Source Sans Pro"/>
        </w:rPr>
        <w:t>Keywords:</w:t>
      </w:r>
    </w:p>
    <w:p>
      <w:pPr>
        <w:pStyle w:val="Normal"/>
        <w:rPr>
          <w:rFonts w:ascii="Source Sans Pro" w:hAnsi="Source Sans Pro" w:cs="Source Sans Pro"/>
        </w:rPr>
      </w:pPr>
      <w:r>
        <w:rPr>
          <w:rFonts w:cs="Source Sans Pro" w:ascii="Source Sans Pro" w:hAnsi="Source Sans Pro"/>
        </w:rPr>
      </w:r>
    </w:p>
    <w:p>
      <w:pPr>
        <w:pStyle w:val="FirstParagraph"/>
        <w:rPr>
          <w:rFonts w:ascii="Source Sans Pro" w:hAnsi="Source Sans Pro" w:cs="Source Sans Pro"/>
        </w:rPr>
      </w:pPr>
      <w:r>
        <w:rPr>
          <w:rFonts w:cs="Source Sans Pro" w:ascii="Source Sans Pro" w:hAnsi="Source Sans Pro"/>
        </w:rPr>
        <w:t> </w:t>
      </w:r>
    </w:p>
    <w:p>
      <w:pPr>
        <w:pStyle w:val="TextBody"/>
        <w:rPr>
          <w:rFonts w:ascii="Source Sans Pro" w:hAnsi="Source Sans Pro" w:cs="Source Sans Pro"/>
        </w:rPr>
      </w:pPr>
      <w:r>
        <w:rPr>
          <w:rFonts w:cs="Source Sans Pro" w:ascii="Source Sans Pro" w:hAnsi="Source Sans Pro"/>
        </w:rPr>
        <w:t>Word count: 3814 (including code chunks: 5445)</w:t>
      </w:r>
    </w:p>
    <w:p>
      <w:pPr>
        <w:pStyle w:val="Normal"/>
        <w:rPr>
          <w:rFonts w:ascii="Source Sans Pro" w:hAnsi="Source Sans Pro" w:cs="Source Sans Pro"/>
        </w:rPr>
      </w:pPr>
      <w:r>
        <w:rPr>
          <w:rFonts w:cs="Source Sans Pro" w:ascii="Source Sans Pro" w:hAnsi="Source Sans Pro"/>
        </w:rPr>
      </w:r>
    </w:p>
    <w:p>
      <w:pPr>
        <w:pStyle w:val="Heading2"/>
        <w:rPr>
          <w:rFonts w:ascii="Source Sans Pro" w:hAnsi="Source Sans Pro" w:cs="Source Sans Pro"/>
        </w:rPr>
      </w:pPr>
      <w:bookmarkStart w:id="2" w:name="keywords1"/>
      <w:bookmarkStart w:id="3" w:name="abstract"/>
      <w:bookmarkEnd w:id="2"/>
      <w:bookmarkEnd w:id="3"/>
      <w:r>
        <w:rPr>
          <w:rFonts w:cs="Source Sans Pro" w:ascii="Source Sans Pro" w:hAnsi="Source Sans Pro"/>
        </w:rPr>
        <w:t>Abstract</w:t>
      </w:r>
    </w:p>
    <w:p>
      <w:pPr>
        <w:pStyle w:val="FirstParagraph"/>
        <w:rPr/>
      </w:pPr>
      <w:r>
        <w:rPr>
          <w:rFonts w:cs="Source Sans Pro" w:ascii="Source Sans Pro" w:hAnsi="Source Sans Pro"/>
        </w:rPr>
        <w:t xml:space="preserve">Animal acoustic signals are widely used in a diversity of research areas. This is partly due to the relative ease </w:t>
      </w:r>
      <w:ins w:id="36" w:author="G. Smith-Vidaurre" w:date="2022-08-06T16:22:08Z">
        <w:r>
          <w:rPr>
            <w:rFonts w:cs="Source Sans Pro" w:ascii="Source Sans Pro" w:hAnsi="Source Sans Pro"/>
          </w:rPr>
          <w:t>with</w:t>
        </w:r>
      </w:ins>
      <w:del w:id="37" w:author="G. Smith-Vidaurre" w:date="2022-08-06T16:22:08Z">
        <w:r>
          <w:rPr>
            <w:rFonts w:cs="Source Sans Pro" w:ascii="Source Sans Pro" w:hAnsi="Source Sans Pro"/>
          </w:rPr>
          <w:delText>in</w:delText>
        </w:r>
      </w:del>
      <w:r>
        <w:rPr>
          <w:rFonts w:cs="Source Sans Pro" w:ascii="Source Sans Pro" w:hAnsi="Source Sans Pro"/>
        </w:rPr>
        <w:t xml:space="preserve"> which </w:t>
      </w:r>
      <w:ins w:id="38" w:author="G. Smith-Vidaurre" w:date="2022-08-06T16:22:13Z">
        <w:r>
          <w:rPr>
            <w:rFonts w:cs="Source Sans Pro" w:ascii="Source Sans Pro" w:hAnsi="Source Sans Pro"/>
          </w:rPr>
          <w:t>signals</w:t>
        </w:r>
      </w:ins>
      <w:del w:id="39" w:author="G. Smith-Vidaurre" w:date="2022-08-06T16:22:16Z">
        <w:r>
          <w:rPr>
            <w:rFonts w:cs="Source Sans Pro" w:ascii="Source Sans Pro" w:hAnsi="Source Sans Pro"/>
          </w:rPr>
          <w:delText>they</w:delText>
        </w:r>
      </w:del>
      <w:r>
        <w:rPr>
          <w:rFonts w:cs="Source Sans Pro" w:ascii="Source Sans Pro" w:hAnsi="Source Sans Pro"/>
        </w:rPr>
        <w:t xml:space="preserve"> can be </w:t>
      </w:r>
      <w:commentRangeStart w:id="0"/>
      <w:r>
        <w:rPr>
          <w:rFonts w:cs="Source Sans Pro" w:ascii="Source Sans Pro" w:hAnsi="Source Sans Pro"/>
        </w:rPr>
        <w:t>registered</w:t>
      </w:r>
      <w:r>
        <w:rPr>
          <w:rFonts w:cs="Source Sans Pro" w:ascii="Source Sans Pro" w:hAnsi="Source Sans Pro"/>
        </w:rPr>
      </w:r>
      <w:commentRangeEnd w:id="0"/>
      <w:r>
        <w:commentReference w:id="0"/>
      </w:r>
      <w:r>
        <w:rPr>
          <w:rFonts w:cs="Source Sans Pro" w:ascii="Source Sans Pro" w:hAnsi="Source Sans Pro"/>
        </w:rPr>
        <w:t xml:space="preserve"> </w:t>
      </w:r>
      <w:del w:id="40" w:author="G. Smith-Vidaurre" w:date="2022-08-06T16:35:22Z">
        <w:r>
          <w:rPr>
            <w:rFonts w:cs="Source Sans Pro" w:ascii="Source Sans Pro" w:hAnsi="Source Sans Pro"/>
          </w:rPr>
          <w:delText>for</w:delText>
        </w:r>
      </w:del>
      <w:ins w:id="41" w:author="G. Smith-Vidaurre" w:date="2022-08-06T16:35:22Z">
        <w:r>
          <w:rPr>
            <w:rFonts w:cs="Source Sans Pro" w:ascii="Source Sans Pro" w:hAnsi="Source Sans Pro"/>
          </w:rPr>
          <w:t>across</w:t>
        </w:r>
      </w:ins>
      <w:r>
        <w:rPr>
          <w:rFonts w:cs="Source Sans Pro" w:ascii="Source Sans Pro" w:hAnsi="Source Sans Pro"/>
        </w:rPr>
        <w:t xml:space="preserve"> </w:t>
      </w:r>
      <w:ins w:id="42" w:author="Gloriana Chaverri" w:date="2022-07-13T16:39:00Z">
        <w:r>
          <w:rPr>
            <w:rFonts w:cs="Source Sans Pro" w:ascii="Source Sans Pro" w:hAnsi="Source Sans Pro"/>
          </w:rPr>
          <w:t xml:space="preserve">a </w:t>
        </w:r>
      </w:ins>
      <w:r>
        <w:rPr>
          <w:rFonts w:cs="Source Sans Pro" w:ascii="Source Sans Pro" w:hAnsi="Source Sans Pro"/>
        </w:rPr>
        <w:t>wide range of taxonomic groups and research settings. However, bioacoustic</w:t>
      </w:r>
      <w:ins w:id="43" w:author="G. Smith-Vidaurre" w:date="2022-08-06T16:23:22Z">
        <w:r>
          <w:rPr>
            <w:rFonts w:cs="Source Sans Pro" w:ascii="Source Sans Pro" w:hAnsi="Source Sans Pro"/>
          </w:rPr>
          <w:t>s</w:t>
        </w:r>
      </w:ins>
      <w:r>
        <w:rPr>
          <w:rFonts w:cs="Source Sans Pro" w:ascii="Source Sans Pro" w:hAnsi="Source Sans Pro"/>
        </w:rPr>
        <w:t xml:space="preserve"> research can easily generate large amounts of data which might </w:t>
      </w:r>
      <w:del w:id="44" w:author="Gloriana Chaverri" w:date="2022-07-13T16:39:00Z">
        <w:r>
          <w:rPr>
            <w:rFonts w:cs="Source Sans Pro" w:ascii="Source Sans Pro" w:hAnsi="Source Sans Pro"/>
          </w:rPr>
          <w:delText xml:space="preserve">proof </w:delText>
        </w:r>
      </w:del>
      <w:ins w:id="45" w:author="Gloriana Chaverri" w:date="2022-07-13T16:39:00Z">
        <w:r>
          <w:rPr>
            <w:rFonts w:cs="Source Sans Pro" w:ascii="Source Sans Pro" w:hAnsi="Source Sans Pro"/>
          </w:rPr>
          <w:t xml:space="preserve">prove </w:t>
        </w:r>
      </w:ins>
      <w:r>
        <w:rPr>
          <w:rFonts w:cs="Source Sans Pro" w:ascii="Source Sans Pro" w:hAnsi="Source Sans Pro"/>
        </w:rPr>
        <w:t>challenging to analyze in a timely manner. Many tools for the automat</w:t>
      </w:r>
      <w:ins w:id="46" w:author="G. Smith-Vidaurre" w:date="2022-08-06T16:23:31Z">
        <w:r>
          <w:rPr>
            <w:rFonts w:cs="Source Sans Pro" w:ascii="Source Sans Pro" w:hAnsi="Source Sans Pro"/>
          </w:rPr>
          <w:t>ed</w:t>
        </w:r>
      </w:ins>
      <w:del w:id="47" w:author="G. Smith-Vidaurre" w:date="2022-08-06T16:23:31Z">
        <w:r>
          <w:rPr>
            <w:rFonts w:cs="Source Sans Pro" w:ascii="Source Sans Pro" w:hAnsi="Source Sans Pro"/>
          </w:rPr>
          <w:delText>ic</w:delText>
        </w:r>
      </w:del>
      <w:r>
        <w:rPr>
          <w:rFonts w:cs="Source Sans Pro" w:ascii="Source Sans Pro" w:hAnsi="Source Sans Pro"/>
        </w:rPr>
        <w:t xml:space="preserve"> detection of </w:t>
      </w:r>
      <w:ins w:id="48" w:author="colibri" w:date="2022-08-04T06:07:00Z">
        <w:r>
          <w:rPr>
            <w:rFonts w:cs="Source Sans Pro" w:ascii="Source Sans Pro" w:hAnsi="Source Sans Pro"/>
          </w:rPr>
          <w:t xml:space="preserve">acoustic </w:t>
        </w:r>
      </w:ins>
      <w:r>
        <w:rPr>
          <w:rFonts w:cs="Source Sans Pro" w:ascii="Source Sans Pro" w:hAnsi="Source Sans Pro"/>
        </w:rPr>
        <w:t xml:space="preserve">signals are currently available. However, choosing the right approach for a specific task </w:t>
      </w:r>
      <w:ins w:id="49" w:author="G. Smith-Vidaurre" w:date="2022-08-06T16:23:46Z">
        <w:r>
          <w:rPr>
            <w:rFonts w:cs="Source Sans Pro" w:ascii="Source Sans Pro" w:hAnsi="Source Sans Pro"/>
          </w:rPr>
          <w:t xml:space="preserve">can be </w:t>
        </w:r>
      </w:ins>
      <w:del w:id="50" w:author="G. Smith-Vidaurre" w:date="2022-08-06T16:23:45Z">
        <w:r>
          <w:rPr>
            <w:rFonts w:cs="Source Sans Pro" w:ascii="Source Sans Pro" w:hAnsi="Source Sans Pro"/>
          </w:rPr>
          <w:delText>might turn</w:delText>
        </w:r>
      </w:del>
      <w:del w:id="51" w:author="G. Smith-Vidaurre" w:date="2022-08-06T16:35:32Z">
        <w:r>
          <w:rPr>
            <w:rFonts w:cs="Source Sans Pro" w:ascii="Source Sans Pro" w:hAnsi="Source Sans Pro"/>
          </w:rPr>
          <w:delText xml:space="preserve"> </w:delText>
        </w:r>
      </w:del>
      <w:r>
        <w:rPr>
          <w:rFonts w:cs="Source Sans Pro" w:ascii="Source Sans Pro" w:hAnsi="Source Sans Pro"/>
        </w:rPr>
        <w:t xml:space="preserve">difficult as there are no available tools that can provide a common framework for evaluating detection performance. Here we present </w:t>
      </w:r>
      <w:del w:id="52" w:author="G. Smith-Vidaurre" w:date="2022-08-06T16:35:59Z">
        <w:r>
          <w:rPr>
            <w:rFonts w:cs="Source Sans Pro" w:ascii="Source Sans Pro" w:hAnsi="Source Sans Pro"/>
          </w:rPr>
          <w:delText xml:space="preserve">the new R package </w:delText>
        </w:r>
      </w:del>
      <w:r>
        <w:rPr>
          <w:rFonts w:cs="Source Sans Pro" w:ascii="Source Sans Pro" w:hAnsi="Source Sans Pro"/>
          <w:i/>
          <w:iCs/>
          <w:rPrChange w:id="0" w:author="colibri" w:date="2022-08-04T06:08:00Z">
            <w:rPr>
              <w:rFonts w:ascii="Source Sans Pro" w:hAnsi="Source Sans Pro" w:cs="Source Sans Pro"/>
            </w:rPr>
          </w:rPrChange>
        </w:rPr>
        <w:t>ohun</w:t>
      </w:r>
      <w:ins w:id="54" w:author="G. Smith-Vidaurre" w:date="2022-08-06T16:24:30Z">
        <w:r>
          <w:rPr>
            <w:rFonts w:cs="Source Sans Pro" w:ascii="Source Sans Pro" w:hAnsi="Source Sans Pro"/>
            <w:i/>
            <w:iCs/>
          </w:rPr>
          <w:t>,</w:t>
        </w:r>
      </w:ins>
      <w:del w:id="55" w:author="G. Smith-Vidaurre" w:date="2022-08-06T16:24:29Z">
        <w:r>
          <w:rPr>
            <w:rFonts w:cs="Source Sans Pro" w:ascii="Source Sans Pro" w:hAnsi="Source Sans Pro"/>
            <w:i/>
            <w:iCs/>
          </w:rPr>
          <w:delText xml:space="preserve">. </w:delText>
        </w:r>
      </w:del>
      <w:del w:id="56" w:author="colibri" w:date="2022-08-04T06:09:00Z">
        <w:r>
          <w:rPr>
            <w:rFonts w:cs="Source Sans Pro" w:ascii="Source Sans Pro" w:hAnsi="Source Sans Pro"/>
            <w:i/>
            <w:iCs/>
          </w:rPr>
          <w:delText xml:space="preserve">The </w:delText>
        </w:r>
      </w:del>
      <w:del w:id="57" w:author="G. Smith-Vidaurre" w:date="2022-08-06T16:24:32Z">
        <w:r>
          <w:rPr>
            <w:rFonts w:cs="Source Sans Pro" w:ascii="Source Sans Pro" w:hAnsi="Source Sans Pro"/>
            <w:i/>
            <w:iCs/>
          </w:rPr>
          <w:delText>This</w:delText>
        </w:r>
      </w:del>
      <w:ins w:id="58" w:author="colibri" w:date="2022-08-04T06:09:00Z">
        <w:r>
          <w:rPr>
            <w:rFonts w:cs="Source Sans Pro" w:ascii="Source Sans Pro" w:hAnsi="Source Sans Pro"/>
            <w:i/>
            <w:iCs/>
          </w:rPr>
          <w:t xml:space="preserve"> </w:t>
        </w:r>
      </w:ins>
      <w:ins w:id="59" w:author="G. Smith-Vidaurre" w:date="2022-08-06T16:24:34Z">
        <w:r>
          <w:rPr>
            <w:rFonts w:cs="Source Sans Pro" w:ascii="Source Sans Pro" w:hAnsi="Source Sans Pro"/>
          </w:rPr>
          <w:t xml:space="preserve">an R </w:t>
        </w:r>
      </w:ins>
      <w:r>
        <w:rPr>
          <w:rFonts w:cs="Source Sans Pro" w:ascii="Source Sans Pro" w:hAnsi="Source Sans Pro"/>
        </w:rPr>
        <w:t>package</w:t>
      </w:r>
      <w:del w:id="60" w:author="G. Smith-Vidaurre" w:date="2022-08-06T16:24:36Z">
        <w:r>
          <w:rPr>
            <w:rFonts w:cs="Source Sans Pro" w:ascii="Source Sans Pro" w:hAnsi="Source Sans Pro"/>
          </w:rPr>
          <w:delText xml:space="preserve"> is</w:delText>
        </w:r>
      </w:del>
      <w:r>
        <w:rPr>
          <w:rFonts w:cs="Source Sans Pro" w:ascii="Source Sans Pro" w:hAnsi="Source Sans Pro"/>
        </w:rPr>
        <w:t xml:space="preserve"> </w:t>
      </w:r>
      <w:commentRangeStart w:id="1"/>
      <w:r>
        <w:rPr>
          <w:rFonts w:cs="Source Sans Pro" w:ascii="Source Sans Pro" w:hAnsi="Source Sans Pro"/>
        </w:rPr>
        <w:t>intended</w:t>
      </w:r>
      <w:r>
        <w:rPr>
          <w:rFonts w:cs="Source Sans Pro" w:ascii="Source Sans Pro" w:hAnsi="Source Sans Pro"/>
        </w:rPr>
      </w:r>
      <w:commentRangeEnd w:id="1"/>
      <w:r>
        <w:commentReference w:id="1"/>
      </w:r>
      <w:r>
        <w:rPr>
          <w:rFonts w:cs="Source Sans Pro" w:ascii="Source Sans Pro" w:hAnsi="Source Sans Pro"/>
        </w:rPr>
        <w:t xml:space="preserve"> to facilitate the automat</w:t>
      </w:r>
      <w:ins w:id="61" w:author="G. Smith-Vidaurre" w:date="2022-08-06T16:24:57Z">
        <w:commentRangeStart w:id="2"/>
        <w:r>
          <w:rPr>
            <w:rFonts w:cs="Source Sans Pro" w:ascii="Source Sans Pro" w:hAnsi="Source Sans Pro"/>
          </w:rPr>
          <w:t>ed</w:t>
        </w:r>
      </w:ins>
      <w:del w:id="62" w:author="G. Smith-Vidaurre" w:date="2022-08-06T16:24:56Z">
        <w:r>
          <w:rPr>
            <w:rFonts w:cs="Source Sans Pro" w:ascii="Source Sans Pro" w:hAnsi="Source Sans Pro"/>
          </w:rPr>
          <w:delText>ic</w:delText>
        </w:r>
      </w:del>
      <w:ins w:id="63" w:author="G. Smith-Vidaurre" w:date="2022-08-06T18:19:09Z">
        <w:r>
          <w:rPr>
            <w:rFonts w:cs="Source Sans Pro" w:ascii="Source Sans Pro" w:hAnsi="Source Sans Pro"/>
          </w:rPr>
        </w:r>
      </w:ins>
      <w:commentRangeEnd w:id="2"/>
      <w:r>
        <w:commentReference w:id="2"/>
      </w:r>
      <w:r>
        <w:rPr>
          <w:rFonts w:cs="Source Sans Pro" w:ascii="Source Sans Pro" w:hAnsi="Source Sans Pro"/>
        </w:rPr>
        <w:t xml:space="preserve"> detection of acoustic signals</w:t>
      </w:r>
      <w:ins w:id="64" w:author="G. Smith-Vidaurre" w:date="2022-08-06T16:25:04Z">
        <w:r>
          <w:rPr>
            <w:rFonts w:cs="Source Sans Pro" w:ascii="Source Sans Pro" w:hAnsi="Source Sans Pro"/>
          </w:rPr>
          <w:t>.</w:t>
        </w:r>
      </w:ins>
      <w:del w:id="65" w:author="G. Smith-Vidaurre" w:date="2022-08-06T16:25:04Z">
        <w:r>
          <w:rPr>
            <w:rFonts w:cs="Source Sans Pro" w:ascii="Source Sans Pro" w:hAnsi="Source Sans Pro"/>
          </w:rPr>
          <w:delText>,</w:delText>
        </w:r>
      </w:del>
      <w:r>
        <w:rPr>
          <w:rFonts w:cs="Source Sans Pro" w:ascii="Source Sans Pro" w:hAnsi="Source Sans Pro"/>
        </w:rPr>
        <w:t xml:space="preserve"> </w:t>
      </w:r>
      <w:ins w:id="66" w:author="G. Smith-Vidaurre" w:date="2022-08-06T16:25:06Z">
        <w:r>
          <w:rPr>
            <w:rFonts w:cs="Source Sans Pro" w:ascii="Source Sans Pro" w:hAnsi="Source Sans Pro"/>
            <w:i/>
            <w:iCs/>
          </w:rPr>
          <w:t>ohun</w:t>
        </w:r>
      </w:ins>
      <w:del w:id="67" w:author="G. Smith-Vidaurre" w:date="2022-08-06T16:25:12Z">
        <w:r>
          <w:rPr>
            <w:rFonts w:cs="Source Sans Pro" w:ascii="Source Sans Pro" w:hAnsi="Source Sans Pro"/>
            <w:i/>
            <w:iCs/>
          </w:rPr>
          <w:delText>by</w:delText>
        </w:r>
      </w:del>
      <w:r>
        <w:rPr>
          <w:rFonts w:cs="Source Sans Pro" w:ascii="Source Sans Pro" w:hAnsi="Source Sans Pro"/>
        </w:rPr>
        <w:t xml:space="preserve"> provid</w:t>
      </w:r>
      <w:ins w:id="68" w:author="G. Smith-Vidaurre" w:date="2022-08-06T16:25:15Z">
        <w:r>
          <w:rPr>
            <w:rFonts w:cs="Source Sans Pro" w:ascii="Source Sans Pro" w:hAnsi="Source Sans Pro"/>
          </w:rPr>
          <w:t>es</w:t>
        </w:r>
      </w:ins>
      <w:del w:id="69" w:author="G. Smith-Vidaurre" w:date="2022-08-06T16:25:14Z">
        <w:r>
          <w:rPr>
            <w:rFonts w:cs="Source Sans Pro" w:ascii="Source Sans Pro" w:hAnsi="Source Sans Pro"/>
          </w:rPr>
          <w:delText>ing</w:delText>
        </w:r>
      </w:del>
      <w:r>
        <w:rPr>
          <w:rFonts w:cs="Source Sans Pro" w:ascii="Source Sans Pro" w:hAnsi="Source Sans Pro"/>
        </w:rPr>
        <w:t xml:space="preserve"> functions to diagnose and optimize detection routines</w:t>
      </w:r>
      <w:ins w:id="70" w:author="G. Smith-Vidaurre" w:date="2022-08-06T16:25:25Z">
        <w:r>
          <w:rPr>
            <w:rFonts w:cs="Source Sans Pro" w:ascii="Source Sans Pro" w:hAnsi="Source Sans Pro"/>
          </w:rPr>
          <w:t>,</w:t>
        </w:r>
      </w:ins>
      <w:r>
        <w:rPr>
          <w:rFonts w:cs="Source Sans Pro" w:ascii="Source Sans Pro" w:hAnsi="Source Sans Pro"/>
        </w:rPr>
        <w:t xml:space="preserve"> as well as </w:t>
      </w:r>
      <w:ins w:id="71" w:author="colibri" w:date="2022-08-04T06:09:00Z">
        <w:r>
          <w:rPr>
            <w:rFonts w:cs="Source Sans Pro" w:ascii="Source Sans Pro" w:hAnsi="Source Sans Pro"/>
          </w:rPr>
          <w:t xml:space="preserve">to </w:t>
        </w:r>
      </w:ins>
      <w:r>
        <w:rPr>
          <w:rFonts w:cs="Source Sans Pro" w:ascii="Source Sans Pro" w:hAnsi="Source Sans Pro"/>
        </w:rPr>
        <w:t xml:space="preserve">compare the performance of different detection approaches. </w:t>
      </w:r>
      <w:ins w:id="72" w:author="G. Smith-Vidaurre" w:date="2022-08-06T16:31:45Z">
        <w:r>
          <w:rPr>
            <w:rFonts w:cs="Source Sans Pro" w:ascii="Source Sans Pro" w:hAnsi="Source Sans Pro"/>
          </w:rPr>
          <w:t xml:space="preserve">The package includes implementations of two automated detection methods commonly used in bioacoustics analysis: </w:t>
        </w:r>
      </w:ins>
      <w:ins w:id="73" w:author="G. Smith-Vidaurre" w:date="2022-08-06T16:31:45Z">
        <w:commentRangeStart w:id="3"/>
        <w:r>
          <w:rPr>
            <w:rFonts w:cs="Source Sans Pro" w:ascii="Source Sans Pro" w:hAnsi="Source Sans Pro"/>
          </w:rPr>
          <w:t>energy-based detection and template-based detection</w:t>
        </w:r>
      </w:ins>
      <w:r>
        <w:rPr>
          <w:rFonts w:cs="Source Sans Pro" w:ascii="Source Sans Pro" w:hAnsi="Source Sans Pro"/>
        </w:rPr>
      </w:r>
      <w:ins w:id="74" w:author="G. Smith-Vidaurre" w:date="2022-08-06T16:31:45Z">
        <w:commentRangeEnd w:id="3"/>
        <w:r>
          <w:commentReference w:id="3"/>
        </w:r>
        <w:r>
          <w:rPr>
            <w:rFonts w:cs="Source Sans Pro" w:ascii="Source Sans Pro" w:hAnsi="Source Sans Pro"/>
          </w:rPr>
          <w:t xml:space="preserve">. The </w:t>
        </w:r>
      </w:ins>
      <w:ins w:id="75" w:author="G. Smith-Vidaurre" w:date="2022-08-06T16:31:45Z">
        <w:r>
          <w:rPr>
            <w:rFonts w:cs="Source Sans Pro" w:ascii="Source Sans Pro" w:hAnsi="Source Sans Pro"/>
            <w:i/>
            <w:iCs/>
          </w:rPr>
          <w:t>ohun</w:t>
        </w:r>
      </w:ins>
      <w:ins w:id="76" w:author="G. Smith-Vidaurre" w:date="2022-08-06T16:31:45Z">
        <w:r>
          <w:rPr>
            <w:rFonts w:cs="Source Sans Pro" w:ascii="Source Sans Pro" w:hAnsi="Source Sans Pro"/>
          </w:rPr>
          <w:t xml:space="preserve"> package also provides a set of functions to organize acoustic data sets in a format amenable for detection analyses. In addition, </w:t>
        </w:r>
      </w:ins>
      <w:del w:id="77" w:author="G. Smith-Vidaurre" w:date="2022-08-06T16:32:52Z">
        <w:r>
          <w:rPr>
            <w:rFonts w:cs="Source Sans Pro" w:ascii="Source Sans Pro" w:hAnsi="Source Sans Pro"/>
          </w:rPr>
          <w:delText>The package</w:delText>
        </w:r>
      </w:del>
      <w:ins w:id="78" w:author="G. Smith-Vidaurre" w:date="2022-08-06T16:32:52Z">
        <w:r>
          <w:rPr>
            <w:rFonts w:cs="Source Sans Pro" w:ascii="Source Sans Pro" w:hAnsi="Source Sans Pro"/>
            <w:i/>
            <w:iCs/>
          </w:rPr>
          <w:t>ohun</w:t>
        </w:r>
      </w:ins>
      <w:r>
        <w:rPr>
          <w:rFonts w:cs="Source Sans Pro" w:ascii="Source Sans Pro" w:hAnsi="Source Sans Pro"/>
        </w:rPr>
        <w:t xml:space="preserve"> makes use of reference annotations containing the time position of target signals in a training data set to evaluate the performance of detection routines</w:t>
      </w:r>
      <w:del w:id="79" w:author="G. Smith-Vidaurre" w:date="2022-08-06T16:36:32Z">
        <w:r>
          <w:rPr>
            <w:rFonts w:cs="Source Sans Pro" w:ascii="Source Sans Pro" w:hAnsi="Source Sans Pro"/>
          </w:rPr>
          <w:delText>,</w:delText>
        </w:r>
      </w:del>
      <w:r>
        <w:rPr>
          <w:rFonts w:cs="Source Sans Pro" w:ascii="Source Sans Pro" w:hAnsi="Source Sans Pro"/>
        </w:rPr>
        <w:t xml:space="preserve"> using common signal detection theory indices. </w:t>
      </w:r>
      <w:ins w:id="80" w:author="G. Smith-Vidaurre" w:date="2022-08-06T16:25:53Z">
        <w:r>
          <w:rPr>
            <w:rFonts w:cs="Source Sans Pro" w:ascii="Source Sans Pro" w:hAnsi="Source Sans Pro"/>
          </w:rPr>
          <w:t xml:space="preserve">Detection performance </w:t>
        </w:r>
      </w:ins>
      <w:ins w:id="81" w:author="G. Smith-Vidaurre" w:date="2022-08-06T16:26:00Z">
        <w:r>
          <w:rPr>
            <w:rFonts w:cs="Source Sans Pro" w:ascii="Source Sans Pro" w:hAnsi="Source Sans Pro"/>
          </w:rPr>
          <w:t xml:space="preserve">can be compared for detections obtained with </w:t>
        </w:r>
      </w:ins>
      <w:ins w:id="82" w:author="G. Smith-Vidaurre" w:date="2022-08-06T16:26:00Z">
        <w:r>
          <w:rPr>
            <w:rFonts w:cs="Source Sans Pro" w:ascii="Source Sans Pro" w:hAnsi="Source Sans Pro"/>
            <w:i/>
            <w:iCs/>
          </w:rPr>
          <w:t>ohun</w:t>
        </w:r>
      </w:ins>
      <w:ins w:id="83" w:author="G. Smith-Vidaurre" w:date="2022-08-06T16:26:00Z">
        <w:r>
          <w:rPr>
            <w:rFonts w:cs="Source Sans Pro" w:ascii="Source Sans Pro" w:hAnsi="Source Sans Pro"/>
          </w:rPr>
          <w:t xml:space="preserve"> </w:t>
        </w:r>
      </w:ins>
      <w:ins w:id="84" w:author="G. Smith-Vidaurre" w:date="2022-08-06T16:26:00Z">
        <w:commentRangeStart w:id="4"/>
        <w:r>
          <w:rPr>
            <w:rFonts w:cs="Source Sans Pro" w:ascii="Source Sans Pro" w:hAnsi="Source Sans Pro"/>
          </w:rPr>
          <w:t>as well as routine outputs imported from other software</w:t>
        </w:r>
      </w:ins>
      <w:ins w:id="85" w:author="G. Smith-Vidaurre" w:date="2022-08-06T16:26:00Z">
        <w:r>
          <w:rPr>
            <w:rFonts w:cs="Source Sans Pro" w:ascii="Source Sans Pro" w:hAnsi="Source Sans Pro"/>
          </w:rPr>
        </w:r>
      </w:ins>
      <w:ins w:id="86" w:author="G. Smith-Vidaurre" w:date="2022-08-06T16:26:00Z">
        <w:commentRangeEnd w:id="4"/>
        <w:r>
          <w:commentReference w:id="4"/>
        </w:r>
        <w:r>
          <w:rPr>
            <w:rFonts w:cs="Source Sans Pro" w:ascii="Source Sans Pro" w:hAnsi="Source Sans Pro"/>
          </w:rPr>
          <w:t>.</w:t>
        </w:r>
      </w:ins>
      <w:del w:id="87" w:author="G. Smith-Vidaurre" w:date="2022-08-06T16:25:52Z">
        <w:r>
          <w:rPr>
            <w:rFonts w:cs="Source Sans Pro" w:ascii="Source Sans Pro" w:hAnsi="Source Sans Pro"/>
          </w:rPr>
          <w:delText>This</w:delText>
        </w:r>
      </w:del>
      <w:del w:id="88" w:author="G. Smith-Vidaurre" w:date="2022-08-06T16:26:59Z">
        <w:r>
          <w:rPr>
            <w:rFonts w:cs="Source Sans Pro" w:ascii="Source Sans Pro" w:hAnsi="Source Sans Pro"/>
          </w:rPr>
          <w:delText xml:space="preserve"> can be done with routine outputs imported from other software and from detection run within the package itself.</w:delText>
        </w:r>
      </w:del>
      <w:r>
        <w:rPr>
          <w:rFonts w:cs="Source Sans Pro" w:ascii="Source Sans Pro" w:hAnsi="Source Sans Pro"/>
        </w:rPr>
        <w:t xml:space="preserve"> </w:t>
      </w:r>
      <w:del w:id="89" w:author="G. Smith-Vidaurre" w:date="2022-08-06T16:32:15Z">
        <w:r>
          <w:rPr>
            <w:rFonts w:cs="Source Sans Pro" w:ascii="Source Sans Pro" w:hAnsi="Source Sans Pro"/>
          </w:rPr>
          <w:delText xml:space="preserve">The package also provides a set of functions to organize acoustic data sets in a format amenable for detection analyses. </w:delText>
        </w:r>
      </w:del>
      <w:del w:id="90" w:author="G. Smith-Vidaurre" w:date="2022-08-06T16:31:38Z">
        <w:r>
          <w:rPr>
            <w:rFonts w:cs="Source Sans Pro" w:ascii="Source Sans Pro" w:hAnsi="Source Sans Pro"/>
          </w:rPr>
          <w:delText xml:space="preserve">It also includes an implementation of two automatic detection methods commonly used in bioacoustic analysis: energy-based detection and template-based detection. </w:delText>
        </w:r>
      </w:del>
      <w:r>
        <w:rPr>
          <w:rFonts w:cs="Source Sans Pro" w:ascii="Source Sans Pro" w:hAnsi="Source Sans Pro"/>
        </w:rPr>
        <w:t xml:space="preserve">We </w:t>
      </w:r>
      <w:ins w:id="91" w:author="G. Smith-Vidaurre" w:date="2022-08-06T16:33:58Z">
        <w:r>
          <w:rPr>
            <w:rFonts w:cs="Source Sans Pro" w:ascii="Source Sans Pro" w:hAnsi="Source Sans Pro"/>
          </w:rPr>
          <w:t>show</w:t>
        </w:r>
      </w:ins>
      <w:ins w:id="92" w:author="G. Smith-Vidaurre" w:date="2022-08-06T16:34:00Z">
        <w:r>
          <w:rPr>
            <w:rFonts w:cs="Source Sans Pro" w:ascii="Source Sans Pro" w:hAnsi="Source Sans Pro"/>
          </w:rPr>
          <w:t xml:space="preserve"> how </w:t>
        </w:r>
      </w:ins>
      <w:ins w:id="93" w:author="G. Smith-Vidaurre" w:date="2022-08-06T16:34:00Z">
        <w:r>
          <w:rPr>
            <w:rFonts w:cs="Source Sans Pro" w:ascii="Source Sans Pro" w:hAnsi="Source Sans Pro"/>
            <w:i/>
            <w:iCs/>
          </w:rPr>
          <w:t>ohun</w:t>
        </w:r>
      </w:ins>
      <w:ins w:id="94" w:author="G. Smith-Vidaurre" w:date="2022-08-06T16:34:00Z">
        <w:r>
          <w:rPr>
            <w:rFonts w:cs="Source Sans Pro" w:ascii="Source Sans Pro" w:hAnsi="Source Sans Pro"/>
          </w:rPr>
          <w:t xml:space="preserve"> can be used to automatically detect vocal signals with case studies of adult male zebra finch (</w:t>
        </w:r>
      </w:ins>
      <w:ins w:id="95" w:author="G. Smith-Vidaurre" w:date="2022-08-06T16:34:00Z">
        <w:r>
          <w:rPr>
            <w:rFonts w:cs="Source Sans Pro" w:ascii="Source Sans Pro" w:hAnsi="Source Sans Pro"/>
            <w:i/>
            <w:iCs/>
          </w:rPr>
          <w:t>Taeniopygia guttata</w:t>
        </w:r>
      </w:ins>
      <w:ins w:id="96" w:author="G. Smith-Vidaurre" w:date="2022-08-06T16:34:00Z">
        <w:r>
          <w:rPr>
            <w:rFonts w:cs="Source Sans Pro" w:ascii="Source Sans Pro" w:hAnsi="Source Sans Pro"/>
          </w:rPr>
          <w:t>) songs and Spix’s disc-winged bat (</w:t>
        </w:r>
      </w:ins>
      <w:ins w:id="97" w:author="G. Smith-Vidaurre" w:date="2022-08-06T16:34:00Z">
        <w:r>
          <w:rPr>
            <w:rFonts w:cs="Source Sans Pro" w:ascii="Source Sans Pro" w:hAnsi="Source Sans Pro"/>
            <w:i/>
            <w:iCs/>
          </w:rPr>
          <w:t>Thyroptera tricolor</w:t>
        </w:r>
      </w:ins>
      <w:ins w:id="98" w:author="G. Smith-Vidaurre" w:date="2022-08-06T16:34:00Z">
        <w:r>
          <w:rPr>
            <w:rFonts w:cs="Source Sans Pro" w:ascii="Source Sans Pro" w:hAnsi="Source Sans Pro"/>
          </w:rPr>
          <w:t xml:space="preserve">) ultrasonic social calls. We also </w:t>
        </w:r>
      </w:ins>
      <w:r>
        <w:rPr>
          <w:rFonts w:cs="Source Sans Pro" w:ascii="Source Sans Pro" w:hAnsi="Source Sans Pro"/>
        </w:rPr>
        <w:t>include</w:t>
      </w:r>
      <w:del w:id="99" w:author="G. Smith-Vidaurre" w:date="2022-08-06T16:33:11Z">
        <w:r>
          <w:rPr>
            <w:rFonts w:cs="Source Sans Pro" w:ascii="Source Sans Pro" w:hAnsi="Source Sans Pro"/>
          </w:rPr>
          <w:delText>d</w:delText>
        </w:r>
      </w:del>
      <w:r>
        <w:rPr>
          <w:rFonts w:cs="Source Sans Pro" w:ascii="Source Sans Pro" w:hAnsi="Source Sans Pro"/>
        </w:rPr>
        <w:t xml:space="preserve"> examples o</w:t>
      </w:r>
      <w:ins w:id="100" w:author="G. Smith-Vidaurre" w:date="2022-08-06T16:34:49Z">
        <w:r>
          <w:rPr>
            <w:rFonts w:cs="Source Sans Pro" w:ascii="Source Sans Pro" w:hAnsi="Source Sans Pro"/>
          </w:rPr>
          <w:t>f</w:t>
        </w:r>
      </w:ins>
      <w:del w:id="101" w:author="G. Smith-Vidaurre" w:date="2022-08-06T16:34:48Z">
        <w:r>
          <w:rPr>
            <w:rFonts w:cs="Source Sans Pro" w:ascii="Source Sans Pro" w:hAnsi="Source Sans Pro"/>
          </w:rPr>
          <w:delText>n</w:delText>
        </w:r>
      </w:del>
      <w:r>
        <w:rPr>
          <w:rFonts w:cs="Source Sans Pro" w:ascii="Source Sans Pro" w:hAnsi="Source Sans Pro"/>
        </w:rPr>
        <w:t xml:space="preserve"> how to </w:t>
      </w:r>
      <w:del w:id="102" w:author="Gloriana Chaverri" w:date="2022-07-13T16:41:00Z">
        <w:r>
          <w:rPr>
            <w:rFonts w:cs="Source Sans Pro" w:ascii="Source Sans Pro" w:hAnsi="Source Sans Pro"/>
          </w:rPr>
          <w:delText>evalute</w:delText>
        </w:r>
      </w:del>
      <w:ins w:id="103" w:author="Gloriana Chaverri" w:date="2022-07-13T16:41:00Z">
        <w:r>
          <w:rPr>
            <w:rFonts w:cs="Source Sans Pro" w:ascii="Source Sans Pro" w:hAnsi="Source Sans Pro"/>
          </w:rPr>
          <w:t>evaluate</w:t>
        </w:r>
      </w:ins>
      <w:r>
        <w:rPr>
          <w:rFonts w:cs="Source Sans Pro" w:ascii="Source Sans Pro" w:hAnsi="Source Sans Pro"/>
        </w:rPr>
        <w:t xml:space="preserve"> </w:t>
      </w:r>
      <w:ins w:id="104" w:author="G. Smith-Vidaurre" w:date="2022-08-06T16:37:49Z">
        <w:r>
          <w:rPr>
            <w:rFonts w:cs="Source Sans Pro" w:ascii="Source Sans Pro" w:hAnsi="Source Sans Pro"/>
          </w:rPr>
          <w:t xml:space="preserve">the </w:t>
        </w:r>
      </w:ins>
      <w:r>
        <w:rPr>
          <w:rFonts w:cs="Source Sans Pro" w:ascii="Source Sans Pro" w:hAnsi="Source Sans Pro"/>
        </w:rPr>
        <w:t>detection</w:t>
      </w:r>
      <w:ins w:id="105" w:author="G. Smith-Vidaurre" w:date="2022-08-06T16:33:16Z">
        <w:r>
          <w:rPr>
            <w:rFonts w:cs="Source Sans Pro" w:ascii="Source Sans Pro" w:hAnsi="Source Sans Pro"/>
          </w:rPr>
          <w:t xml:space="preserve"> performance</w:t>
        </w:r>
      </w:ins>
      <w:del w:id="106" w:author="G. Smith-Vidaurre" w:date="2022-08-06T16:33:15Z">
        <w:r>
          <w:rPr>
            <w:rFonts w:cs="Source Sans Pro" w:ascii="Source Sans Pro" w:hAnsi="Source Sans Pro"/>
          </w:rPr>
          <w:delText>s</w:delText>
        </w:r>
      </w:del>
      <w:r>
        <w:rPr>
          <w:rFonts w:cs="Source Sans Pro" w:ascii="Source Sans Pro" w:hAnsi="Source Sans Pro"/>
        </w:rPr>
        <w:t xml:space="preserve"> </w:t>
      </w:r>
      <w:ins w:id="107" w:author="G. Smith-Vidaurre" w:date="2022-08-06T16:33:21Z">
        <w:r>
          <w:rPr>
            <w:rFonts w:cs="Source Sans Pro" w:ascii="Source Sans Pro" w:hAnsi="Source Sans Pro"/>
          </w:rPr>
          <w:t xml:space="preserve">of ohun and </w:t>
        </w:r>
      </w:ins>
      <w:del w:id="108" w:author="G. Smith-Vidaurre" w:date="2022-08-06T16:33:20Z">
        <w:r>
          <w:rPr>
            <w:rFonts w:cs="Source Sans Pro" w:ascii="Source Sans Pro" w:hAnsi="Source Sans Pro"/>
          </w:rPr>
          <w:delText>from</w:delText>
        </w:r>
      </w:del>
      <w:del w:id="109" w:author="G. Smith-Vidaurre" w:date="2022-08-06T16:37:48Z">
        <w:r>
          <w:rPr>
            <w:rFonts w:cs="Source Sans Pro" w:ascii="Source Sans Pro" w:hAnsi="Source Sans Pro"/>
          </w:rPr>
          <w:delText xml:space="preserve"> </w:delText>
        </w:r>
      </w:del>
      <w:r>
        <w:rPr>
          <w:rFonts w:cs="Source Sans Pro" w:ascii="Source Sans Pro" w:hAnsi="Source Sans Pro"/>
        </w:rPr>
        <w:t>external software</w:t>
      </w:r>
      <w:del w:id="110" w:author="G. Smith-Vidaurre" w:date="2022-08-06T16:35:01Z">
        <w:r>
          <w:rPr>
            <w:rFonts w:cs="Source Sans Pro" w:ascii="Source Sans Pro" w:hAnsi="Source Sans Pro"/>
          </w:rPr>
          <w:delText xml:space="preserve"> and showcase the package </w:delText>
        </w:r>
      </w:del>
      <w:del w:id="111" w:author="G. Smith-Vidaurre" w:date="2022-08-06T16:33:35Z">
        <w:r>
          <w:rPr>
            <w:rFonts w:cs="Source Sans Pro" w:ascii="Source Sans Pro" w:hAnsi="Source Sans Pro"/>
          </w:rPr>
          <w:delText>usage</w:delText>
        </w:r>
      </w:del>
      <w:del w:id="112" w:author="G. Smith-Vidaurre" w:date="2022-08-06T16:35:01Z">
        <w:r>
          <w:rPr>
            <w:rFonts w:cs="Source Sans Pro" w:ascii="Source Sans Pro" w:hAnsi="Source Sans Pro"/>
          </w:rPr>
          <w:delText xml:space="preserve"> with</w:delText>
        </w:r>
      </w:del>
      <w:del w:id="113" w:author="G. Smith-Vidaurre" w:date="2022-08-06T16:34:16Z">
        <w:r>
          <w:rPr>
            <w:rFonts w:cs="Source Sans Pro" w:ascii="Source Sans Pro" w:hAnsi="Source Sans Pro"/>
          </w:rPr>
          <w:delText xml:space="preserve"> study cases on zebra</w:delText>
        </w:r>
      </w:del>
      <w:del w:id="114" w:author="G. Smith-Vidaurre" w:date="2022-08-06T16:33:38Z">
        <w:r>
          <w:rPr>
            <w:rFonts w:cs="Source Sans Pro" w:ascii="Source Sans Pro" w:hAnsi="Source Sans Pro"/>
          </w:rPr>
          <w:delText>-</w:delText>
        </w:r>
      </w:del>
      <w:del w:id="115" w:author="G. Smith-Vidaurre" w:date="2022-08-06T16:34:16Z">
        <w:r>
          <w:rPr>
            <w:rFonts w:cs="Source Sans Pro" w:ascii="Source Sans Pro" w:hAnsi="Source Sans Pro"/>
          </w:rPr>
          <w:delText>finch (</w:delText>
        </w:r>
      </w:del>
      <w:del w:id="116" w:author="G. Smith-Vidaurre" w:date="2022-08-06T16:34:16Z">
        <w:r>
          <w:rPr>
            <w:rFonts w:cs="Source Sans Pro" w:ascii="Source Sans Pro" w:hAnsi="Source Sans Pro"/>
            <w:i/>
            <w:iCs/>
          </w:rPr>
          <w:delText>Taenopygia gutata</w:delText>
        </w:r>
      </w:del>
      <w:del w:id="117" w:author="G. Smith-Vidaurre" w:date="2022-08-06T16:34:16Z">
        <w:r>
          <w:rPr>
            <w:rFonts w:cs="Source Sans Pro" w:ascii="Source Sans Pro" w:hAnsi="Source Sans Pro"/>
          </w:rPr>
          <w:delText>) songs and Spix’s disc-winged bat (</w:delText>
        </w:r>
      </w:del>
      <w:del w:id="118" w:author="G. Smith-Vidaurre" w:date="2022-08-06T16:34:16Z">
        <w:r>
          <w:rPr>
            <w:rFonts w:cs="Source Sans Pro" w:ascii="Source Sans Pro" w:hAnsi="Source Sans Pro"/>
            <w:i/>
            <w:iCs/>
          </w:rPr>
          <w:delText>Thyroptera tricolor</w:delText>
        </w:r>
      </w:del>
      <w:del w:id="119" w:author="G. Smith-Vidaurre" w:date="2022-08-06T16:34:16Z">
        <w:r>
          <w:rPr>
            <w:rFonts w:cs="Source Sans Pro" w:ascii="Source Sans Pro" w:hAnsi="Source Sans Pro"/>
          </w:rPr>
          <w:delText>) ultrasonic social calls</w:delText>
        </w:r>
      </w:del>
      <w:r>
        <w:rPr>
          <w:rFonts w:cs="Source Sans Pro" w:ascii="Source Sans Pro" w:hAnsi="Source Sans Pro"/>
        </w:rPr>
        <w:t xml:space="preserve">. Finally, we provide some general suggestions to improve </w:t>
      </w:r>
      <w:ins w:id="120" w:author="colibri" w:date="2022-08-04T06:11:00Z">
        <w:r>
          <w:rPr>
            <w:rFonts w:cs="Source Sans Pro" w:ascii="Source Sans Pro" w:hAnsi="Source Sans Pro"/>
          </w:rPr>
          <w:t xml:space="preserve">signal </w:t>
        </w:r>
      </w:ins>
      <w:r>
        <w:rPr>
          <w:rFonts w:cs="Source Sans Pro" w:ascii="Source Sans Pro" w:hAnsi="Source Sans Pro"/>
        </w:rPr>
        <w:t>detection performance.</w:t>
      </w:r>
    </w:p>
    <w:p>
      <w:pPr>
        <w:pStyle w:val="Heading2"/>
        <w:rPr>
          <w:rFonts w:ascii="Source Sans Pro" w:hAnsi="Source Sans Pro" w:cs="Source Sans Pro"/>
        </w:rPr>
      </w:pPr>
      <w:bookmarkStart w:id="4" w:name="introduction"/>
      <w:bookmarkStart w:id="5" w:name="abstract1"/>
      <w:bookmarkEnd w:id="4"/>
      <w:bookmarkEnd w:id="5"/>
      <w:r>
        <w:rPr>
          <w:rFonts w:cs="Source Sans Pro" w:ascii="Source Sans Pro" w:hAnsi="Source Sans Pro"/>
        </w:rPr>
        <w:t>Introduction</w:t>
      </w:r>
    </w:p>
    <w:p>
      <w:pPr>
        <w:pStyle w:val="FirstParagraph"/>
        <w:rPr/>
      </w:pPr>
      <w:r>
        <w:rPr>
          <w:rFonts w:cs="Source Sans Pro" w:ascii="Source Sans Pro" w:hAnsi="Source Sans Pro"/>
        </w:rPr>
        <w:t xml:space="preserve">Animal acoustic signals are widely used to </w:t>
      </w:r>
      <w:del w:id="121" w:author="G. Smith-Vidaurre" w:date="2022-08-06T16:38:41Z">
        <w:r>
          <w:rPr>
            <w:rFonts w:cs="Source Sans Pro" w:ascii="Source Sans Pro" w:hAnsi="Source Sans Pro"/>
          </w:rPr>
          <w:delText>investigate</w:delText>
        </w:r>
      </w:del>
      <w:ins w:id="122" w:author="G. Smith-Vidaurre" w:date="2022-08-06T16:38:41Z">
        <w:r>
          <w:rPr>
            <w:rFonts w:cs="Source Sans Pro" w:ascii="Source Sans Pro" w:hAnsi="Source Sans Pro"/>
          </w:rPr>
          <w:t>address</w:t>
        </w:r>
      </w:ins>
      <w:r>
        <w:rPr>
          <w:rFonts w:cs="Source Sans Pro" w:ascii="Source Sans Pro" w:hAnsi="Source Sans Pro"/>
        </w:rPr>
        <w:t xml:space="preserve"> a variety of questions in highly diverse areas, ranging from neurobiology to community ecology and evolutionary biology. The </w:t>
      </w:r>
      <w:del w:id="123" w:author="colibri" w:date="2022-08-04T06:15:00Z">
        <w:r>
          <w:rPr>
            <w:rFonts w:cs="Source Sans Pro" w:ascii="Source Sans Pro" w:hAnsi="Source Sans Pro"/>
          </w:rPr>
          <w:delText xml:space="preserve">wide </w:delText>
        </w:r>
      </w:del>
      <w:ins w:id="124" w:author="colibri" w:date="2022-08-04T06:15:00Z">
        <w:commentRangeStart w:id="5"/>
        <w:r>
          <w:rPr>
            <w:rFonts w:cs="Source Sans Pro" w:ascii="Source Sans Pro" w:hAnsi="Source Sans Pro"/>
          </w:rPr>
          <w:t>profuse</w:t>
        </w:r>
      </w:ins>
      <w:r>
        <w:rPr>
          <w:rFonts w:cs="Source Sans Pro" w:ascii="Source Sans Pro" w:hAnsi="Source Sans Pro"/>
        </w:rPr>
      </w:r>
      <w:ins w:id="125" w:author="colibri" w:date="2022-08-04T06:15:00Z">
        <w:commentRangeEnd w:id="5"/>
        <w:r>
          <w:commentReference w:id="5"/>
        </w:r>
        <w:r>
          <w:rPr>
            <w:rFonts w:cs="Source Sans Pro" w:ascii="Source Sans Pro" w:hAnsi="Source Sans Pro"/>
          </w:rPr>
          <w:t xml:space="preserve"> </w:t>
        </w:r>
      </w:ins>
      <w:r>
        <w:rPr>
          <w:rFonts w:cs="Source Sans Pro" w:ascii="Source Sans Pro" w:hAnsi="Source Sans Pro"/>
        </w:rPr>
        <w:t xml:space="preserve">usage of animal sounds in research is partly due to the fact that </w:t>
      </w:r>
      <w:ins w:id="126" w:author="G. Smith-Vidaurre" w:date="2022-08-06T16:39:27Z">
        <w:r>
          <w:rPr>
            <w:rFonts w:cs="Source Sans Pro" w:ascii="Source Sans Pro" w:hAnsi="Source Sans Pro"/>
          </w:rPr>
          <w:t xml:space="preserve">sounds </w:t>
        </w:r>
      </w:ins>
      <w:del w:id="127" w:author="G. Smith-Vidaurre" w:date="2022-08-06T16:39:24Z">
        <w:r>
          <w:rPr>
            <w:rFonts w:cs="Source Sans Pro" w:ascii="Source Sans Pro" w:hAnsi="Source Sans Pro"/>
          </w:rPr>
          <w:delText>they</w:delText>
        </w:r>
      </w:del>
      <w:r>
        <w:rPr>
          <w:rFonts w:cs="Source Sans Pro" w:ascii="Source Sans Pro" w:hAnsi="Source Sans Pro"/>
        </w:rPr>
        <w:t xml:space="preserve"> can be easily </w:t>
      </w:r>
      <w:del w:id="128" w:author="G. Smith-Vidaurre" w:date="2022-08-06T16:39:32Z">
        <w:r>
          <w:rPr>
            <w:rFonts w:cs="Source Sans Pro" w:ascii="Source Sans Pro" w:hAnsi="Source Sans Pro"/>
          </w:rPr>
          <w:delText>register</w:delText>
        </w:r>
      </w:del>
      <w:ins w:id="129" w:author="G. Smith-Vidaurre" w:date="2022-08-06T16:39:32Z">
        <w:r>
          <w:rPr>
            <w:rFonts w:cs="Source Sans Pro" w:ascii="Source Sans Pro" w:hAnsi="Source Sans Pro"/>
          </w:rPr>
          <w:t>collect</w:t>
        </w:r>
      </w:ins>
      <w:r>
        <w:rPr>
          <w:rFonts w:cs="Source Sans Pro" w:ascii="Source Sans Pro" w:hAnsi="Source Sans Pro"/>
        </w:rPr>
        <w:t>ed using non-in</w:t>
      </w:r>
      <w:del w:id="130" w:author="G. Smith-Vidaurre" w:date="2022-08-06T16:39:38Z">
        <w:r>
          <w:rPr>
            <w:rFonts w:cs="Source Sans Pro" w:ascii="Source Sans Pro" w:hAnsi="Source Sans Pro"/>
          </w:rPr>
          <w:delText>tru</w:delText>
        </w:r>
      </w:del>
      <w:ins w:id="131" w:author="G. Smith-Vidaurre" w:date="2022-08-06T16:39:38Z">
        <w:r>
          <w:rPr>
            <w:rFonts w:cs="Source Sans Pro" w:ascii="Source Sans Pro" w:hAnsi="Source Sans Pro"/>
          </w:rPr>
          <w:t>va</w:t>
        </w:r>
      </w:ins>
      <w:r>
        <w:rPr>
          <w:rFonts w:cs="Source Sans Pro" w:ascii="Source Sans Pro" w:hAnsi="Source Sans Pro"/>
        </w:rPr>
        <w:t>sive methods</w:t>
      </w:r>
      <w:ins w:id="132" w:author="G. Smith-Vidaurre" w:date="2022-08-06T16:40:35Z">
        <w:r>
          <w:rPr>
            <w:rFonts w:cs="Source Sans Pro" w:ascii="Source Sans Pro" w:hAnsi="Source Sans Pro"/>
          </w:rPr>
          <w:t>. Animal sounds</w:t>
        </w:r>
      </w:ins>
      <w:del w:id="133" w:author="G. Smith-Vidaurre" w:date="2022-08-06T16:40:41Z">
        <w:r>
          <w:rPr>
            <w:rFonts w:cs="Source Sans Pro" w:ascii="Source Sans Pro" w:hAnsi="Source Sans Pro"/>
          </w:rPr>
          <w:delText xml:space="preserve">, that they </w:delText>
        </w:r>
      </w:del>
      <w:r>
        <w:rPr>
          <w:rFonts w:cs="Source Sans Pro" w:ascii="Source Sans Pro" w:hAnsi="Source Sans Pro"/>
        </w:rPr>
        <w:t xml:space="preserve">can </w:t>
      </w:r>
      <w:ins w:id="134" w:author="G. Smith-Vidaurre" w:date="2022-08-06T16:40:44Z">
        <w:r>
          <w:rPr>
            <w:rFonts w:cs="Source Sans Pro" w:ascii="Source Sans Pro" w:hAnsi="Source Sans Pro"/>
          </w:rPr>
          <w:t xml:space="preserve">also </w:t>
        </w:r>
      </w:ins>
      <w:r>
        <w:rPr>
          <w:rFonts w:cs="Source Sans Pro" w:ascii="Source Sans Pro" w:hAnsi="Source Sans Pro"/>
        </w:rPr>
        <w:t>be obtained in a variety of settings</w:t>
      </w:r>
      <w:ins w:id="135" w:author="G. Smith-Vidaurre" w:date="2022-08-06T16:40:47Z">
        <w:r>
          <w:rPr>
            <w:rFonts w:cs="Source Sans Pro" w:ascii="Source Sans Pro" w:hAnsi="Source Sans Pro"/>
          </w:rPr>
          <w:t>,</w:t>
        </w:r>
      </w:ins>
      <w:r>
        <w:rPr>
          <w:rFonts w:cs="Source Sans Pro" w:ascii="Source Sans Pro" w:hAnsi="Source Sans Pro"/>
        </w:rPr>
        <w:t xml:space="preserve"> from laboratories to natural areas, </w:t>
      </w:r>
      <w:ins w:id="136" w:author="G. Smith-Vidaurre" w:date="2022-08-06T16:44:18Z">
        <w:r>
          <w:rPr>
            <w:rFonts w:cs="Source Sans Pro" w:ascii="Source Sans Pro" w:hAnsi="Source Sans Pro"/>
          </w:rPr>
          <w:t xml:space="preserve">while </w:t>
        </w:r>
      </w:ins>
      <w:del w:id="137" w:author="G. Smith-Vidaurre" w:date="2022-08-06T16:44:18Z">
        <w:r>
          <w:rPr>
            <w:rFonts w:cs="Source Sans Pro" w:ascii="Source Sans Pro" w:hAnsi="Source Sans Pro"/>
          </w:rPr>
          <w:delText xml:space="preserve">and </w:delText>
        </w:r>
      </w:del>
      <w:del w:id="138" w:author="G. Smith-Vidaurre" w:date="2022-08-06T16:40:52Z">
        <w:r>
          <w:rPr>
            <w:rFonts w:cs="Source Sans Pro" w:ascii="Source Sans Pro" w:hAnsi="Source Sans Pro"/>
          </w:rPr>
          <w:delText xml:space="preserve">that </w:delText>
        </w:r>
      </w:del>
      <w:r>
        <w:rPr>
          <w:rFonts w:cs="Source Sans Pro" w:ascii="Source Sans Pro" w:hAnsi="Source Sans Pro"/>
        </w:rPr>
        <w:t xml:space="preserve">the equipment required for </w:t>
      </w:r>
      <w:ins w:id="139" w:author="G. Smith-Vidaurre" w:date="2022-08-06T16:40:58Z">
        <w:r>
          <w:rPr>
            <w:rFonts w:cs="Source Sans Pro" w:ascii="Source Sans Pro" w:hAnsi="Source Sans Pro"/>
          </w:rPr>
          <w:t>col</w:t>
        </w:r>
      </w:ins>
      <w:ins w:id="140" w:author="G. Smith-Vidaurre" w:date="2022-08-06T16:41:00Z">
        <w:r>
          <w:rPr>
            <w:rFonts w:cs="Source Sans Pro" w:ascii="Source Sans Pro" w:hAnsi="Source Sans Pro"/>
          </w:rPr>
          <w:t>lecting</w:t>
        </w:r>
      </w:ins>
      <w:del w:id="141" w:author="G. Smith-Vidaurre" w:date="2022-08-06T16:40:56Z">
        <w:r>
          <w:rPr>
            <w:rFonts w:cs="Source Sans Pro" w:ascii="Source Sans Pro" w:hAnsi="Source Sans Pro"/>
          </w:rPr>
          <w:delText>register</w:delText>
        </w:r>
      </w:del>
      <w:r>
        <w:rPr>
          <w:rFonts w:cs="Source Sans Pro" w:ascii="Source Sans Pro" w:hAnsi="Source Sans Pro"/>
        </w:rPr>
        <w:t>ing an</w:t>
      </w:r>
      <w:ins w:id="142" w:author="G. Smith-Vidaurre" w:date="2022-08-06T16:41:03Z">
        <w:r>
          <w:rPr>
            <w:rFonts w:cs="Source Sans Pro" w:ascii="Source Sans Pro" w:hAnsi="Source Sans Pro"/>
          </w:rPr>
          <w:t>d</w:t>
        </w:r>
      </w:ins>
      <w:r>
        <w:rPr>
          <w:rFonts w:cs="Source Sans Pro" w:ascii="Source Sans Pro" w:hAnsi="Source Sans Pro"/>
        </w:rPr>
        <w:t xml:space="preserve"> analyzing </w:t>
      </w:r>
      <w:ins w:id="143" w:author="G. Smith-Vidaurre" w:date="2022-08-06T16:41:07Z">
        <w:r>
          <w:rPr>
            <w:rFonts w:cs="Source Sans Pro" w:ascii="Source Sans Pro" w:hAnsi="Source Sans Pro"/>
          </w:rPr>
          <w:t>animal</w:t>
        </w:r>
      </w:ins>
      <w:del w:id="144" w:author="G. Smith-Vidaurre" w:date="2022-08-06T16:41:07Z">
        <w:r>
          <w:rPr>
            <w:rFonts w:cs="Source Sans Pro" w:ascii="Source Sans Pro" w:hAnsi="Source Sans Pro"/>
          </w:rPr>
          <w:delText>these</w:delText>
        </w:r>
      </w:del>
      <w:r>
        <w:rPr>
          <w:rFonts w:cs="Source Sans Pro" w:ascii="Source Sans Pro" w:hAnsi="Source Sans Pro"/>
        </w:rPr>
        <w:t xml:space="preserve"> signals has become increasingly inexpensive</w:t>
      </w:r>
      <w:ins w:id="145" w:author="G. Smith-Vidaurre" w:date="2022-08-06T16:41:12Z">
        <w:r>
          <w:rPr>
            <w:rFonts w:cs="Source Sans Pro" w:ascii="Source Sans Pro" w:hAnsi="Source Sans Pro"/>
          </w:rPr>
          <w:t xml:space="preserve"> and broadly accessible</w:t>
        </w:r>
      </w:ins>
      <w:r>
        <w:rPr>
          <w:rFonts w:cs="Source Sans Pro" w:ascii="Source Sans Pro" w:hAnsi="Source Sans Pro"/>
        </w:rPr>
        <w:t xml:space="preserve">. In addition, the existence of online repositories </w:t>
      </w:r>
      <w:commentRangeStart w:id="6"/>
      <w:commentRangeStart w:id="7"/>
      <w:r>
        <w:rPr>
          <w:rFonts w:cs="Source Sans Pro" w:ascii="Source Sans Pro" w:hAnsi="Source Sans Pro"/>
        </w:rPr>
        <w:t xml:space="preserve">and growing number </w:t>
      </w:r>
      <w:r>
        <w:rPr>
          <w:rFonts w:cs="Source Sans Pro" w:ascii="Source Sans Pro" w:hAnsi="Source Sans Pro"/>
        </w:rPr>
      </w:r>
      <w:commentRangeEnd w:id="7"/>
      <w:r>
        <w:commentReference w:id="7"/>
      </w:r>
      <w:r>
        <w:rPr>
          <w:rFonts w:cs="Source Sans Pro" w:ascii="Source Sans Pro" w:hAnsi="Source Sans Pro"/>
        </w:rPr>
      </w:r>
      <w:commentRangeEnd w:id="6"/>
      <w:r>
        <w:commentReference w:id="6"/>
      </w:r>
      <w:r>
        <w:rPr>
          <w:rFonts w:cs="Source Sans Pro" w:ascii="Source Sans Pro" w:hAnsi="Source Sans Pro"/>
        </w:rPr>
        <w:t xml:space="preserve">has facilitated the study of </w:t>
      </w:r>
      <w:commentRangeStart w:id="8"/>
      <w:r>
        <w:rPr>
          <w:rFonts w:cs="Source Sans Pro" w:ascii="Source Sans Pro" w:hAnsi="Source Sans Pro"/>
        </w:rPr>
        <w:t xml:space="preserve">these traits </w:t>
      </w:r>
      <w:r>
        <w:rPr>
          <w:rFonts w:cs="Source Sans Pro" w:ascii="Source Sans Pro" w:hAnsi="Source Sans Pro"/>
        </w:rPr>
      </w:r>
      <w:commentRangeEnd w:id="8"/>
      <w:r>
        <w:commentReference w:id="8"/>
      </w:r>
      <w:r>
        <w:rPr>
          <w:rFonts w:cs="Source Sans Pro" w:ascii="Source Sans Pro" w:hAnsi="Source Sans Pro"/>
        </w:rPr>
        <w:t>at larger taxonomic and geographic scales. However, the adoption of bioac</w:t>
      </w:r>
      <w:ins w:id="146" w:author="Gloriana Chaverri" w:date="2022-07-13T16:42:00Z">
        <w:r>
          <w:rPr>
            <w:rFonts w:cs="Source Sans Pro" w:ascii="Source Sans Pro" w:hAnsi="Source Sans Pro"/>
          </w:rPr>
          <w:t>o</w:t>
        </w:r>
      </w:ins>
      <w:r>
        <w:rPr>
          <w:rFonts w:cs="Source Sans Pro" w:ascii="Source Sans Pro" w:hAnsi="Source Sans Pro"/>
        </w:rPr>
        <w:t>ustic</w:t>
      </w:r>
      <w:ins w:id="147" w:author="G. Smith-Vidaurre" w:date="2022-08-06T16:44:40Z">
        <w:r>
          <w:rPr>
            <w:rFonts w:cs="Source Sans Pro" w:ascii="Source Sans Pro" w:hAnsi="Source Sans Pro"/>
          </w:rPr>
          <w:t>s</w:t>
        </w:r>
      </w:ins>
      <w:r>
        <w:rPr>
          <w:rFonts w:cs="Source Sans Pro" w:ascii="Source Sans Pro" w:hAnsi="Source Sans Pro"/>
        </w:rPr>
        <w:t xml:space="preserve"> approaches in research </w:t>
      </w:r>
      <w:del w:id="148" w:author="colibri" w:date="2022-08-04T06:20:00Z">
        <w:r>
          <w:rPr>
            <w:rFonts w:cs="Source Sans Pro" w:ascii="Source Sans Pro" w:hAnsi="Source Sans Pro"/>
          </w:rPr>
          <w:delText xml:space="preserve">can </w:delText>
        </w:r>
      </w:del>
      <w:ins w:id="149" w:author="colibri" w:date="2022-08-04T06:20:00Z">
        <w:r>
          <w:rPr>
            <w:rFonts w:cs="Source Sans Pro" w:ascii="Source Sans Pro" w:hAnsi="Source Sans Pro"/>
          </w:rPr>
          <w:t xml:space="preserve">may </w:t>
        </w:r>
      </w:ins>
      <w:r>
        <w:rPr>
          <w:rFonts w:cs="Source Sans Pro" w:ascii="Source Sans Pro" w:hAnsi="Source Sans Pro"/>
        </w:rPr>
        <w:t xml:space="preserve">also </w:t>
      </w:r>
      <w:ins w:id="150" w:author="G. Smith-Vidaurre" w:date="2022-08-06T16:44:49Z">
        <w:r>
          <w:rPr>
            <w:rFonts w:cs="Source Sans Pro" w:ascii="Source Sans Pro" w:hAnsi="Source Sans Pro"/>
          </w:rPr>
          <w:t>require</w:t>
        </w:r>
      </w:ins>
      <w:del w:id="151" w:author="G. Smith-Vidaurre" w:date="2022-08-06T16:44:49Z">
        <w:r>
          <w:rPr>
            <w:rFonts w:cs="Source Sans Pro" w:ascii="Source Sans Pro" w:hAnsi="Source Sans Pro"/>
          </w:rPr>
          <w:delText>imply</w:delText>
        </w:r>
      </w:del>
      <w:r>
        <w:rPr>
          <w:rFonts w:cs="Source Sans Pro" w:ascii="Source Sans Pro" w:hAnsi="Source Sans Pro"/>
        </w:rPr>
        <w:t xml:space="preserve"> large amounts of data (</w:t>
      </w:r>
      <w:r>
        <w:rPr>
          <w:rFonts w:cs="Source Sans Pro" w:ascii="Source Sans Pro" w:hAnsi="Source Sans Pro"/>
          <w:i/>
          <w:iCs/>
          <w:rPrChange w:id="0" w:author="colibri" w:date="2022-08-04T06:19:00Z">
            <w:rPr>
              <w:rFonts w:ascii="Source Sans Pro" w:hAnsi="Source Sans Pro" w:cs="Source Sans Pro"/>
            </w:rPr>
          </w:rPrChange>
        </w:rPr>
        <w:t>i.e.</w:t>
      </w:r>
      <w:r>
        <w:rPr>
          <w:rFonts w:cs="Source Sans Pro" w:ascii="Source Sans Pro" w:hAnsi="Source Sans Pro"/>
        </w:rPr>
        <w:t xml:space="preserve"> lots of recordings), which can be </w:t>
      </w:r>
      <w:del w:id="153" w:author="Gloriana Chaverri" w:date="2022-07-13T16:42:00Z">
        <w:r>
          <w:rPr>
            <w:rFonts w:cs="Source Sans Pro" w:ascii="Source Sans Pro" w:hAnsi="Source Sans Pro"/>
          </w:rPr>
          <w:delText xml:space="preserve">challenge </w:delText>
        </w:r>
      </w:del>
      <w:ins w:id="154" w:author="Gloriana Chaverri" w:date="2022-07-13T16:42:00Z">
        <w:r>
          <w:rPr>
            <w:rFonts w:cs="Source Sans Pro" w:ascii="Source Sans Pro" w:hAnsi="Source Sans Pro"/>
          </w:rPr>
          <w:t xml:space="preserve">challenging </w:t>
        </w:r>
      </w:ins>
      <w:r>
        <w:rPr>
          <w:rFonts w:cs="Source Sans Pro" w:ascii="Source Sans Pro" w:hAnsi="Source Sans Pro"/>
        </w:rPr>
        <w:t>to analyze</w:t>
      </w:r>
      <w:del w:id="155" w:author="Gloriana Chaverri" w:date="2022-07-13T16:42:00Z">
        <w:r>
          <w:rPr>
            <w:rFonts w:cs="Source Sans Pro" w:ascii="Source Sans Pro" w:hAnsi="Source Sans Pro"/>
          </w:rPr>
          <w:delText>d</w:delText>
        </w:r>
      </w:del>
      <w:r>
        <w:rPr>
          <w:rFonts w:cs="Source Sans Pro" w:ascii="Source Sans Pro" w:hAnsi="Source Sans Pro"/>
        </w:rPr>
        <w:t xml:space="preserve"> manually</w:t>
      </w:r>
      <w:del w:id="156" w:author="Gloriana Chaverri" w:date="2022-07-13T16:42:00Z">
        <w:r>
          <w:rPr>
            <w:rFonts w:cs="Source Sans Pro" w:ascii="Source Sans Pro" w:hAnsi="Source Sans Pro"/>
          </w:rPr>
          <w:delText xml:space="preserve"> by human observers</w:delText>
        </w:r>
      </w:del>
      <w:r>
        <w:rPr/>
        <w:commentReference w:id="9"/>
      </w:r>
      <w:r>
        <w:rPr>
          <w:rFonts w:cs="Source Sans Pro" w:ascii="Source Sans Pro" w:hAnsi="Source Sans Pro"/>
        </w:rPr>
        <w:t xml:space="preserve">. As a result, a growing number of computational tools </w:t>
      </w:r>
      <w:ins w:id="157" w:author="G. Smith-Vidaurre" w:date="2022-08-06T16:45:22Z">
        <w:r>
          <w:rPr>
            <w:rFonts w:cs="Source Sans Pro" w:ascii="Source Sans Pro" w:hAnsi="Source Sans Pro"/>
          </w:rPr>
          <w:t xml:space="preserve">have been developed </w:t>
        </w:r>
      </w:ins>
      <w:r>
        <w:rPr>
          <w:rFonts w:cs="Source Sans Pro" w:ascii="Source Sans Pro" w:hAnsi="Source Sans Pro"/>
        </w:rPr>
        <w:t xml:space="preserve">for the </w:t>
      </w:r>
      <w:ins w:id="158" w:author="G. Smith-Vidaurre" w:date="2022-08-06T16:45:48Z">
        <w:r>
          <w:rPr>
            <w:rFonts w:cs="Source Sans Pro" w:ascii="Source Sans Pro" w:hAnsi="Source Sans Pro"/>
          </w:rPr>
          <w:t xml:space="preserve">detection and </w:t>
        </w:r>
      </w:ins>
      <w:r>
        <w:rPr>
          <w:rFonts w:cs="Source Sans Pro" w:ascii="Source Sans Pro" w:hAnsi="Source Sans Pro"/>
        </w:rPr>
        <w:t xml:space="preserve">analysis of acoustic features </w:t>
      </w:r>
      <w:del w:id="159" w:author="G. Smith-Vidaurre" w:date="2022-08-06T16:46:08Z">
        <w:r>
          <w:rPr>
            <w:rFonts w:cs="Source Sans Pro" w:ascii="Source Sans Pro" w:hAnsi="Source Sans Pro"/>
          </w:rPr>
          <w:delText>on those signals is increasingly available</w:delText>
        </w:r>
      </w:del>
      <w:r>
        <w:rPr>
          <w:rFonts w:cs="Source Sans Pro" w:ascii="Source Sans Pro" w:hAnsi="Source Sans Pro"/>
        </w:rPr>
        <w:t xml:space="preserve"> (reviewed by Stowell (</w:t>
      </w:r>
      <w:hyperlink w:anchor="ref-Stowell2022">
        <w:r>
          <w:rPr>
            <w:rStyle w:val="InternetLink"/>
            <w:rFonts w:cs="Source Sans Pro" w:ascii="Source Sans Pro" w:hAnsi="Source Sans Pro"/>
          </w:rPr>
          <w:t>2022</w:t>
        </w:r>
      </w:hyperlink>
      <w:r>
        <w:rPr>
          <w:rFonts w:cs="Source Sans Pro" w:ascii="Source Sans Pro" w:hAnsi="Source Sans Pro"/>
        </w:rPr>
        <w:t xml:space="preserve">)), reflecting the need of automated approaches for efficiently conducting </w:t>
      </w:r>
      <w:del w:id="160" w:author="G. Smith-Vidaurre" w:date="2022-08-06T16:46:13Z">
        <w:r>
          <w:rPr>
            <w:rFonts w:cs="Source Sans Pro" w:ascii="Source Sans Pro" w:hAnsi="Source Sans Pro"/>
          </w:rPr>
          <w:delText>these</w:delText>
        </w:r>
      </w:del>
      <w:ins w:id="161" w:author="G. Smith-Vidaurre" w:date="2022-08-06T16:46:13Z">
        <w:r>
          <w:rPr>
            <w:rFonts w:cs="Source Sans Pro" w:ascii="Source Sans Pro" w:hAnsi="Source Sans Pro"/>
          </w:rPr>
          <w:t>bioacoustics</w:t>
        </w:r>
      </w:ins>
      <w:r>
        <w:rPr>
          <w:rFonts w:cs="Source Sans Pro" w:ascii="Source Sans Pro" w:hAnsi="Source Sans Pro"/>
        </w:rPr>
        <w:t xml:space="preserve"> analyses.</w:t>
      </w:r>
    </w:p>
    <w:p>
      <w:pPr>
        <w:pStyle w:val="TextBody"/>
        <w:rPr/>
      </w:pPr>
      <w:r>
        <w:rPr>
          <w:rFonts w:cs="Source Sans Pro" w:ascii="Source Sans Pro" w:hAnsi="Source Sans Pro"/>
        </w:rPr>
        <w:t xml:space="preserve">The growing availability of </w:t>
      </w:r>
      <w:ins w:id="162" w:author="G. Smith-Vidaurre" w:date="2022-08-06T16:47:57Z">
        <w:r>
          <w:rPr>
            <w:rFonts w:cs="Source Sans Pro" w:ascii="Source Sans Pro" w:hAnsi="Source Sans Pro"/>
          </w:rPr>
          <w:t xml:space="preserve">free </w:t>
        </w:r>
      </w:ins>
      <w:ins w:id="163" w:author="G. Smith-Vidaurre" w:date="2022-08-06T16:48:01Z">
        <w:r>
          <w:rPr>
            <w:rFonts w:cs="Source Sans Pro" w:ascii="Source Sans Pro" w:hAnsi="Source Sans Pro"/>
          </w:rPr>
          <w:t xml:space="preserve">software </w:t>
        </w:r>
      </w:ins>
      <w:del w:id="164" w:author="G. Smith-Vidaurre" w:date="2022-08-06T16:48:01Z">
        <w:r>
          <w:rPr>
            <w:rFonts w:cs="Source Sans Pro" w:ascii="Source Sans Pro" w:hAnsi="Source Sans Pro"/>
          </w:rPr>
          <w:delText>tools</w:delText>
        </w:r>
      </w:del>
      <w:r>
        <w:rPr>
          <w:rFonts w:cs="Source Sans Pro" w:ascii="Source Sans Pro" w:hAnsi="Source Sans Pro"/>
        </w:rPr>
        <w:t xml:space="preserve"> for </w:t>
      </w:r>
      <w:ins w:id="165" w:author="G. Smith-Vidaurre" w:date="2022-08-06T16:46:42Z">
        <w:r>
          <w:rPr>
            <w:rFonts w:cs="Source Sans Pro" w:ascii="Source Sans Pro" w:hAnsi="Source Sans Pro"/>
          </w:rPr>
          <w:t xml:space="preserve">the </w:t>
        </w:r>
      </w:ins>
      <w:r>
        <w:rPr>
          <w:rFonts w:cs="Source Sans Pro" w:ascii="Source Sans Pro" w:hAnsi="Source Sans Pro"/>
        </w:rPr>
        <w:t>automat</w:t>
      </w:r>
      <w:ins w:id="166" w:author="G. Smith-Vidaurre" w:date="2022-08-06T16:46:45Z">
        <w:r>
          <w:rPr>
            <w:rFonts w:cs="Source Sans Pro" w:ascii="Source Sans Pro" w:hAnsi="Source Sans Pro"/>
          </w:rPr>
          <w:t>ed</w:t>
        </w:r>
      </w:ins>
      <w:del w:id="167" w:author="G. Smith-Vidaurre" w:date="2022-08-06T16:46:45Z">
        <w:r>
          <w:rPr>
            <w:rFonts w:cs="Source Sans Pro" w:ascii="Source Sans Pro" w:hAnsi="Source Sans Pro"/>
          </w:rPr>
          <w:delText>ic</w:delText>
        </w:r>
      </w:del>
      <w:r>
        <w:rPr>
          <w:rFonts w:cs="Source Sans Pro" w:ascii="Source Sans Pro" w:hAnsi="Source Sans Pro"/>
        </w:rPr>
        <w:t xml:space="preserve"> detection of acoustic events</w:t>
      </w:r>
      <w:del w:id="168" w:author="G. Smith-Vidaurre" w:date="2022-08-06T16:48:06Z">
        <w:r>
          <w:rPr>
            <w:rFonts w:cs="Source Sans Pro" w:ascii="Source Sans Pro" w:hAnsi="Source Sans Pro"/>
          </w:rPr>
          <w:delText>, particularly as free software,</w:delText>
        </w:r>
      </w:del>
      <w:r>
        <w:rPr>
          <w:rFonts w:cs="Source Sans Pro" w:ascii="Source Sans Pro" w:hAnsi="Source Sans Pro"/>
        </w:rPr>
        <w:t xml:space="preserve"> </w:t>
      </w:r>
      <w:del w:id="169" w:author="G. Smith-Vidaurre" w:date="2022-08-06T16:47:18Z">
        <w:r>
          <w:rPr>
            <w:rFonts w:cs="Source Sans Pro" w:ascii="Source Sans Pro" w:hAnsi="Source Sans Pro"/>
          </w:rPr>
          <w:delText>is expected to further</w:delText>
        </w:r>
      </w:del>
      <w:ins w:id="170" w:author="G. Smith-Vidaurre" w:date="2022-08-06T16:47:18Z">
        <w:r>
          <w:rPr>
            <w:rFonts w:cs="Source Sans Pro" w:ascii="Source Sans Pro" w:hAnsi="Source Sans Pro"/>
          </w:rPr>
          <w:t>should continue to</w:t>
        </w:r>
      </w:ins>
      <w:r>
        <w:rPr>
          <w:rFonts w:cs="Source Sans Pro" w:ascii="Source Sans Pro" w:hAnsi="Source Sans Pro"/>
        </w:rPr>
        <w:t xml:space="preserve"> simplify acoustic data processing</w:t>
      </w:r>
      <w:ins w:id="171" w:author="G. Smith-Vidaurre" w:date="2022-08-06T16:47:31Z">
        <w:r>
          <w:rPr>
            <w:rFonts w:cs="Source Sans Pro" w:ascii="Source Sans Pro" w:hAnsi="Source Sans Pro"/>
          </w:rPr>
          <w:t xml:space="preserve"> and make these processing tools</w:t>
        </w:r>
      </w:ins>
      <w:del w:id="172" w:author="G. Smith-Vidaurre" w:date="2022-08-06T16:47:31Z">
        <w:r>
          <w:rPr>
            <w:rFonts w:cs="Source Sans Pro" w:ascii="Source Sans Pro" w:hAnsi="Source Sans Pro"/>
          </w:rPr>
          <w:delText>, making it</w:delText>
        </w:r>
      </w:del>
      <w:r>
        <w:rPr>
          <w:rFonts w:cs="Source Sans Pro" w:ascii="Source Sans Pro" w:hAnsi="Source Sans Pro"/>
        </w:rPr>
        <w:t xml:space="preserve"> accessible to a wider range of users and scientific questions. However, this diversity of </w:t>
      </w:r>
      <w:ins w:id="173" w:author="G. Smith-Vidaurre" w:date="2022-08-06T16:53:31Z">
        <w:r>
          <w:rPr>
            <w:rFonts w:cs="Source Sans Pro" w:ascii="Source Sans Pro" w:hAnsi="Source Sans Pro"/>
          </w:rPr>
          <w:t xml:space="preserve">automated </w:t>
        </w:r>
      </w:ins>
      <w:r>
        <w:rPr>
          <w:rFonts w:cs="Source Sans Pro" w:ascii="Source Sans Pro" w:hAnsi="Source Sans Pro"/>
        </w:rPr>
        <w:t>tools also pos</w:t>
      </w:r>
      <w:ins w:id="174" w:author="G. Smith-Vidaurre" w:date="2022-08-06T16:49:19Z">
        <w:r>
          <w:rPr>
            <w:rFonts w:cs="Source Sans Pro" w:ascii="Source Sans Pro" w:hAnsi="Source Sans Pro"/>
          </w:rPr>
          <w:t>es</w:t>
        </w:r>
      </w:ins>
      <w:del w:id="175" w:author="G. Smith-Vidaurre" w:date="2022-08-06T16:49:17Z">
        <w:r>
          <w:rPr>
            <w:rFonts w:cs="Source Sans Pro" w:ascii="Source Sans Pro" w:hAnsi="Source Sans Pro"/>
          </w:rPr>
          <w:delText>its</w:delText>
        </w:r>
      </w:del>
      <w:r>
        <w:rPr>
          <w:rFonts w:cs="Source Sans Pro" w:ascii="Source Sans Pro" w:hAnsi="Source Sans Pro"/>
        </w:rPr>
        <w:t xml:space="preserve"> </w:t>
      </w:r>
      <w:ins w:id="176" w:author="G. Smith-Vidaurre" w:date="2022-08-06T16:49:25Z">
        <w:r>
          <w:rPr>
            <w:rFonts w:cs="Source Sans Pro" w:ascii="Source Sans Pro" w:hAnsi="Source Sans Pro"/>
          </w:rPr>
          <w:t>the</w:t>
        </w:r>
      </w:ins>
      <w:del w:id="177" w:author="G. Smith-Vidaurre" w:date="2022-08-06T16:49:25Z">
        <w:r>
          <w:rPr>
            <w:rFonts w:cs="Source Sans Pro" w:ascii="Source Sans Pro" w:hAnsi="Source Sans Pro"/>
          </w:rPr>
          <w:delText>a</w:delText>
        </w:r>
      </w:del>
      <w:r>
        <w:rPr>
          <w:rFonts w:cs="Source Sans Pro" w:ascii="Source Sans Pro" w:hAnsi="Source Sans Pro"/>
        </w:rPr>
        <w:t xml:space="preserve"> challenge </w:t>
      </w:r>
      <w:ins w:id="178" w:author="G. Smith-Vidaurre" w:date="2022-08-06T16:49:33Z">
        <w:r>
          <w:rPr>
            <w:rFonts w:cs="Source Sans Pro" w:ascii="Source Sans Pro" w:hAnsi="Source Sans Pro"/>
          </w:rPr>
          <w:t>of</w:t>
        </w:r>
      </w:ins>
      <w:del w:id="179" w:author="G. Smith-Vidaurre" w:date="2022-08-06T16:49:32Z">
        <w:r>
          <w:rPr>
            <w:rFonts w:cs="Source Sans Pro" w:ascii="Source Sans Pro" w:hAnsi="Source Sans Pro"/>
          </w:rPr>
          <w:delText xml:space="preserve">as it can be </w:delText>
        </w:r>
      </w:del>
      <w:del w:id="180" w:author="colibri" w:date="2022-08-04T06:22:00Z">
        <w:r>
          <w:rPr>
            <w:rFonts w:cs="Source Sans Pro" w:ascii="Source Sans Pro" w:hAnsi="Source Sans Pro"/>
          </w:rPr>
          <w:delText xml:space="preserve">hard </w:delText>
        </w:r>
      </w:del>
      <w:del w:id="181" w:author="G. Smith-Vidaurre" w:date="2022-08-06T16:49:31Z">
        <w:r>
          <w:rPr>
            <w:rFonts w:cs="Source Sans Pro" w:ascii="Source Sans Pro" w:hAnsi="Source Sans Pro"/>
          </w:rPr>
          <w:delText>difficult to</w:delText>
        </w:r>
      </w:del>
      <w:r>
        <w:rPr>
          <w:rFonts w:cs="Source Sans Pro" w:ascii="Source Sans Pro" w:hAnsi="Source Sans Pro"/>
        </w:rPr>
        <w:t xml:space="preserve"> navigat</w:t>
      </w:r>
      <w:ins w:id="182" w:author="G. Smith-Vidaurre" w:date="2022-08-06T16:49:37Z">
        <w:r>
          <w:rPr>
            <w:rFonts w:cs="Source Sans Pro" w:ascii="Source Sans Pro" w:hAnsi="Source Sans Pro"/>
          </w:rPr>
          <w:t>ing which tool is a good fit</w:t>
        </w:r>
      </w:ins>
      <w:del w:id="183" w:author="G. Smith-Vidaurre" w:date="2022-08-06T16:49:36Z">
        <w:r>
          <w:rPr>
            <w:rFonts w:cs="Source Sans Pro" w:ascii="Source Sans Pro" w:hAnsi="Source Sans Pro"/>
          </w:rPr>
          <w:delText>e</w:delText>
        </w:r>
      </w:del>
      <w:r>
        <w:rPr>
          <w:rFonts w:cs="Source Sans Pro" w:ascii="Source Sans Pro" w:hAnsi="Source Sans Pro"/>
        </w:rPr>
        <w:t xml:space="preserve">. In this regard, </w:t>
      </w:r>
      <w:ins w:id="184" w:author="G. Smith-Vidaurre" w:date="2022-08-06T16:50:23Z">
        <w:r>
          <w:rPr>
            <w:rFonts w:cs="Source Sans Pro" w:ascii="Source Sans Pro" w:hAnsi="Source Sans Pro"/>
          </w:rPr>
          <w:t>developing</w:t>
        </w:r>
      </w:ins>
      <w:del w:id="185" w:author="G. Smith-Vidaurre" w:date="2022-08-06T16:50:23Z">
        <w:r>
          <w:rPr>
            <w:rFonts w:cs="Source Sans Pro" w:ascii="Source Sans Pro" w:hAnsi="Source Sans Pro"/>
          </w:rPr>
          <w:delText>the use</w:delText>
        </w:r>
      </w:del>
      <w:r>
        <w:rPr>
          <w:rFonts w:cs="Source Sans Pro" w:ascii="Source Sans Pro" w:hAnsi="Source Sans Pro"/>
        </w:rPr>
        <w:t xml:space="preserve"> of standard</w:t>
      </w:r>
      <w:ins w:id="186" w:author="G. Smith-Vidaurre" w:date="2022-08-06T16:50:27Z">
        <w:r>
          <w:rPr>
            <w:rFonts w:cs="Source Sans Pro" w:ascii="Source Sans Pro" w:hAnsi="Source Sans Pro"/>
          </w:rPr>
          <w:t>ized</w:t>
        </w:r>
      </w:ins>
      <w:r>
        <w:rPr>
          <w:rFonts w:cs="Source Sans Pro" w:ascii="Source Sans Pro" w:hAnsi="Source Sans Pro"/>
        </w:rPr>
        <w:t xml:space="preserve"> approaches for evaluating the performance of </w:t>
      </w:r>
      <w:ins w:id="187" w:author="G. Smith-Vidaurre" w:date="2022-08-06T16:51:05Z">
        <w:r>
          <w:rPr>
            <w:rFonts w:cs="Source Sans Pro" w:ascii="Source Sans Pro" w:hAnsi="Source Sans Pro"/>
          </w:rPr>
          <w:t xml:space="preserve">tools for </w:t>
        </w:r>
      </w:ins>
      <w:r>
        <w:rPr>
          <w:rFonts w:cs="Source Sans Pro" w:ascii="Source Sans Pro" w:hAnsi="Source Sans Pro"/>
        </w:rPr>
        <w:t>automat</w:t>
      </w:r>
      <w:ins w:id="188" w:author="G. Smith-Vidaurre" w:date="2022-08-06T16:51:09Z">
        <w:r>
          <w:rPr>
            <w:rFonts w:cs="Source Sans Pro" w:ascii="Source Sans Pro" w:hAnsi="Source Sans Pro"/>
          </w:rPr>
          <w:t>ed signal</w:t>
        </w:r>
      </w:ins>
      <w:del w:id="189" w:author="G. Smith-Vidaurre" w:date="2022-08-06T16:51:09Z">
        <w:r>
          <w:rPr>
            <w:rFonts w:cs="Source Sans Pro" w:ascii="Source Sans Pro" w:hAnsi="Source Sans Pro"/>
          </w:rPr>
          <w:delText>ic</w:delText>
        </w:r>
      </w:del>
      <w:r>
        <w:rPr>
          <w:rFonts w:cs="Source Sans Pro" w:ascii="Source Sans Pro" w:hAnsi="Source Sans Pro"/>
        </w:rPr>
        <w:t xml:space="preserve"> detection</w:t>
      </w:r>
      <w:del w:id="190" w:author="G. Smith-Vidaurre" w:date="2022-08-06T16:51:14Z">
        <w:r>
          <w:rPr>
            <w:rFonts w:cs="Source Sans Pro" w:ascii="Source Sans Pro" w:hAnsi="Source Sans Pro"/>
          </w:rPr>
          <w:delText xml:space="preserve"> tools</w:delText>
        </w:r>
      </w:del>
      <w:r>
        <w:rPr>
          <w:rFonts w:cs="Source Sans Pro" w:ascii="Source Sans Pro" w:hAnsi="Source Sans Pro"/>
        </w:rPr>
        <w:t xml:space="preserve"> </w:t>
      </w:r>
      <w:del w:id="191" w:author="G. Smith-Vidaurre" w:date="2022-08-06T16:51:18Z">
        <w:r>
          <w:rPr>
            <w:rFonts w:cs="Source Sans Pro" w:ascii="Source Sans Pro" w:hAnsi="Source Sans Pro"/>
          </w:rPr>
          <w:delText>might prove helpful to</w:delText>
        </w:r>
      </w:del>
      <w:ins w:id="192" w:author="G. Smith-Vidaurre" w:date="2022-08-06T16:51:18Z">
        <w:r>
          <w:rPr>
            <w:rFonts w:cs="Source Sans Pro" w:ascii="Source Sans Pro" w:hAnsi="Source Sans Pro"/>
          </w:rPr>
          <w:t>should</w:t>
        </w:r>
      </w:ins>
      <w:r>
        <w:rPr>
          <w:rFonts w:cs="Source Sans Pro" w:ascii="Source Sans Pro" w:hAnsi="Source Sans Pro"/>
        </w:rPr>
        <w:t xml:space="preserve"> inform</w:t>
      </w:r>
      <w:del w:id="193" w:author="G. Smith-Vidaurre" w:date="2022-08-06T16:51:23Z">
        <w:r>
          <w:rPr>
            <w:rFonts w:cs="Source Sans Pro" w:ascii="Source Sans Pro" w:hAnsi="Source Sans Pro"/>
          </w:rPr>
          <w:delText xml:space="preserve"> the</w:delText>
        </w:r>
      </w:del>
      <w:r>
        <w:rPr>
          <w:rFonts w:cs="Source Sans Pro" w:ascii="Source Sans Pro" w:hAnsi="Source Sans Pro"/>
        </w:rPr>
        <w:t xml:space="preserve"> </w:t>
      </w:r>
      <w:ins w:id="194" w:author="G. Smith-Vidaurre" w:date="2022-08-06T16:51:27Z">
        <w:r>
          <w:rPr>
            <w:rFonts w:cs="Source Sans Pro" w:ascii="Source Sans Pro" w:hAnsi="Source Sans Pro"/>
          </w:rPr>
          <w:t xml:space="preserve">researchers’ </w:t>
        </w:r>
      </w:ins>
      <w:r>
        <w:rPr>
          <w:rFonts w:cs="Source Sans Pro" w:ascii="Source Sans Pro" w:hAnsi="Source Sans Pro"/>
        </w:rPr>
        <w:t>decision</w:t>
      </w:r>
      <w:ins w:id="195" w:author="G. Smith-Vidaurre" w:date="2022-08-06T16:51:24Z">
        <w:r>
          <w:rPr>
            <w:rFonts w:cs="Source Sans Pro" w:ascii="Source Sans Pro" w:hAnsi="Source Sans Pro"/>
          </w:rPr>
          <w:t>s</w:t>
        </w:r>
      </w:ins>
      <w:r>
        <w:rPr>
          <w:rFonts w:cs="Source Sans Pro" w:ascii="Source Sans Pro" w:hAnsi="Source Sans Pro"/>
        </w:rPr>
        <w:t xml:space="preserve"> about which method better fit</w:t>
      </w:r>
      <w:ins w:id="196" w:author="Gloriana Chaverri" w:date="2022-07-13T16:43:00Z">
        <w:r>
          <w:rPr>
            <w:rFonts w:cs="Source Sans Pro" w:ascii="Source Sans Pro" w:hAnsi="Source Sans Pro"/>
          </w:rPr>
          <w:t>s</w:t>
        </w:r>
      </w:ins>
      <w:r>
        <w:rPr>
          <w:rFonts w:cs="Source Sans Pro" w:ascii="Source Sans Pro" w:hAnsi="Source Sans Pro"/>
        </w:rPr>
        <w:t xml:space="preserve"> </w:t>
      </w:r>
      <w:del w:id="197" w:author="colibri" w:date="2022-08-04T06:23:00Z">
        <w:r>
          <w:rPr>
            <w:rFonts w:cs="Source Sans Pro" w:ascii="Source Sans Pro" w:hAnsi="Source Sans Pro"/>
          </w:rPr>
          <w:delText xml:space="preserve">our </w:delText>
        </w:r>
      </w:del>
      <w:ins w:id="198" w:author="colibri" w:date="2022-08-04T06:23:00Z">
        <w:r>
          <w:rPr>
            <w:rFonts w:cs="Source Sans Pro" w:ascii="Source Sans Pro" w:hAnsi="Source Sans Pro"/>
          </w:rPr>
          <w:t xml:space="preserve">a given </w:t>
        </w:r>
      </w:ins>
      <w:ins w:id="199" w:author="G. Smith-Vidaurre" w:date="2022-08-06T16:51:39Z">
        <w:r>
          <w:rPr>
            <w:rFonts w:cs="Source Sans Pro" w:ascii="Source Sans Pro" w:hAnsi="Source Sans Pro"/>
          </w:rPr>
          <w:t xml:space="preserve">question and </w:t>
        </w:r>
      </w:ins>
      <w:r>
        <w:rPr>
          <w:rFonts w:cs="Source Sans Pro" w:ascii="Source Sans Pro" w:hAnsi="Source Sans Pro"/>
        </w:rPr>
        <w:t>study system. The performance of automat</w:t>
      </w:r>
      <w:ins w:id="200" w:author="G. Smith-Vidaurre" w:date="2022-08-06T16:52:21Z">
        <w:r>
          <w:rPr>
            <w:rFonts w:cs="Source Sans Pro" w:ascii="Source Sans Pro" w:hAnsi="Source Sans Pro"/>
          </w:rPr>
          <w:t>ed</w:t>
        </w:r>
      </w:ins>
      <w:del w:id="201" w:author="G. Smith-Vidaurre" w:date="2022-08-06T16:52:21Z">
        <w:r>
          <w:rPr>
            <w:rFonts w:cs="Source Sans Pro" w:ascii="Source Sans Pro" w:hAnsi="Source Sans Pro"/>
          </w:rPr>
          <w:delText>ic</w:delText>
        </w:r>
      </w:del>
      <w:r>
        <w:rPr>
          <w:rFonts w:cs="Source Sans Pro" w:ascii="Source Sans Pro" w:hAnsi="Source Sans Pro"/>
        </w:rPr>
        <w:t xml:space="preserve"> acoustic signal detection routines </w:t>
      </w:r>
      <w:del w:id="202" w:author="Gloriana Chaverri" w:date="2022-07-13T16:43:00Z">
        <w:r>
          <w:rPr>
            <w:rFonts w:cs="Source Sans Pro" w:ascii="Source Sans Pro" w:hAnsi="Source Sans Pro"/>
          </w:rPr>
          <w:delText xml:space="preserve">have </w:delText>
        </w:r>
      </w:del>
      <w:del w:id="203" w:author="G. Smith-Vidaurre" w:date="2022-08-06T16:52:43Z">
        <w:r>
          <w:rPr>
            <w:rFonts w:cs="Source Sans Pro" w:ascii="Source Sans Pro" w:hAnsi="Source Sans Pro"/>
          </w:rPr>
          <w:delText>has</w:delText>
        </w:r>
      </w:del>
      <w:ins w:id="204" w:author="Gloriana Chaverri" w:date="2022-07-13T16:43:00Z">
        <w:r>
          <w:rPr>
            <w:rFonts w:cs="Source Sans Pro" w:ascii="Source Sans Pro" w:hAnsi="Source Sans Pro"/>
          </w:rPr>
          <w:t xml:space="preserve"> </w:t>
        </w:r>
      </w:ins>
      <w:ins w:id="205" w:author="G. Smith-Vidaurre" w:date="2022-08-06T16:52:38Z">
        <w:r>
          <w:rPr>
            <w:rFonts w:cs="Source Sans Pro" w:ascii="Source Sans Pro" w:hAnsi="Source Sans Pro"/>
          </w:rPr>
          <w:t xml:space="preserve">have traditionally </w:t>
        </w:r>
      </w:ins>
      <w:r>
        <w:rPr>
          <w:rFonts w:cs="Source Sans Pro" w:ascii="Source Sans Pro" w:hAnsi="Source Sans Pro"/>
        </w:rPr>
        <w:t xml:space="preserve">been evaluated using standard indices from signal detection theory (CITATIONS). In its basic form, performance is assessed by comparing the output of a detection routine against a </w:t>
      </w:r>
      <w:ins w:id="206" w:author="colibri" w:date="2022-08-04T06:25:00Z">
        <w:r>
          <w:rPr>
            <w:rFonts w:cs="Source Sans Pro" w:ascii="Source Sans Pro" w:hAnsi="Source Sans Pro"/>
          </w:rPr>
          <w:t>‘</w:t>
        </w:r>
      </w:ins>
      <w:del w:id="207" w:author="colibri" w:date="2022-08-04T06:24:00Z">
        <w:r>
          <w:rPr>
            <w:rFonts w:cs="Source Sans Pro" w:ascii="Source Sans Pro" w:hAnsi="Source Sans Pro"/>
          </w:rPr>
          <w:delText>“</w:delText>
        </w:r>
      </w:del>
      <w:r>
        <w:rPr>
          <w:rFonts w:cs="Source Sans Pro" w:ascii="Source Sans Pro" w:hAnsi="Source Sans Pro"/>
        </w:rPr>
        <w:t>gold standard</w:t>
      </w:r>
      <w:del w:id="208" w:author="colibri" w:date="2022-08-04T06:25:00Z">
        <w:r>
          <w:rPr>
            <w:rFonts w:cs="Source Sans Pro" w:ascii="Source Sans Pro" w:hAnsi="Source Sans Pro"/>
          </w:rPr>
          <w:delText xml:space="preserve">” </w:delText>
        </w:r>
      </w:del>
      <w:ins w:id="209" w:author="colibri" w:date="2022-08-04T06:25:00Z">
        <w:r>
          <w:rPr>
            <w:rFonts w:cs="Source Sans Pro" w:ascii="Source Sans Pro" w:hAnsi="Source Sans Pro"/>
          </w:rPr>
          <w:t xml:space="preserve">’ </w:t>
        </w:r>
      </w:ins>
      <w:r>
        <w:rPr>
          <w:rFonts w:cs="Source Sans Pro" w:ascii="Source Sans Pro" w:hAnsi="Source Sans Pro"/>
        </w:rPr>
        <w:t xml:space="preserve">reference in which all the target signals have been annotated. This comparison </w:t>
      </w:r>
      <w:ins w:id="210" w:author="G. Smith-Vidaurre" w:date="2022-08-06T16:53:11Z">
        <w:r>
          <w:rPr>
            <w:rFonts w:cs="Source Sans Pro" w:ascii="Source Sans Pro" w:hAnsi="Source Sans Pro"/>
          </w:rPr>
          <w:t>facilitates</w:t>
        </w:r>
      </w:ins>
      <w:ins w:id="211" w:author="G. Smith-Vidaurre" w:date="2022-08-06T18:19:56Z">
        <w:r>
          <w:rPr>
            <w:rFonts w:cs="Source Sans Pro" w:ascii="Source Sans Pro" w:hAnsi="Source Sans Pro"/>
          </w:rPr>
          <w:t xml:space="preserve"> </w:t>
        </w:r>
      </w:ins>
      <w:del w:id="212" w:author="G. Smith-Vidaurre" w:date="2022-08-06T16:53:11Z">
        <w:r>
          <w:rPr>
            <w:rFonts w:cs="Source Sans Pro" w:ascii="Source Sans Pro" w:hAnsi="Source Sans Pro"/>
          </w:rPr>
          <w:delText xml:space="preserve">allows to </w:delText>
        </w:r>
      </w:del>
      <w:r>
        <w:rPr>
          <w:rFonts w:cs="Source Sans Pro" w:ascii="Source Sans Pro" w:hAnsi="Source Sans Pro"/>
        </w:rPr>
        <w:t>quantify</w:t>
      </w:r>
      <w:ins w:id="213" w:author="G. Smith-Vidaurre" w:date="2022-08-06T16:53:08Z">
        <w:r>
          <w:rPr>
            <w:rFonts w:cs="Source Sans Pro" w:ascii="Source Sans Pro" w:hAnsi="Source Sans Pro"/>
          </w:rPr>
          <w:t>ing</w:t>
        </w:r>
      </w:ins>
      <w:r>
        <w:rPr>
          <w:rFonts w:cs="Source Sans Pro" w:ascii="Source Sans Pro" w:hAnsi="Source Sans Pro"/>
        </w:rPr>
        <w:t xml:space="preserve"> the number of correctly detected signals (true positives), wrongly detected signals (false positives) and missed signals (false negatives) as well as additional metrics derived from these indices (</w:t>
      </w:r>
      <w:r>
        <w:rPr>
          <w:rFonts w:cs="Source Sans Pro" w:ascii="Source Sans Pro" w:hAnsi="Source Sans Pro"/>
          <w:i/>
          <w:iCs/>
          <w:rPrChange w:id="0" w:author="colibri" w:date="2022-08-04T06:26:00Z">
            <w:rPr>
              <w:rFonts w:ascii="Source Sans Pro" w:hAnsi="Source Sans Pro" w:cs="Source Sans Pro"/>
            </w:rPr>
          </w:rPrChange>
        </w:rPr>
        <w:t>e.g.</w:t>
      </w:r>
      <w:ins w:id="215" w:author="colibri" w:date="2022-08-04T06:26:00Z">
        <w:r>
          <w:rPr>
            <w:rFonts w:cs="Source Sans Pro" w:ascii="Source Sans Pro" w:hAnsi="Source Sans Pro"/>
          </w:rPr>
          <w:t>,</w:t>
        </w:r>
      </w:ins>
      <w:r>
        <w:rPr>
          <w:rFonts w:cs="Source Sans Pro" w:ascii="Source Sans Pro" w:hAnsi="Source Sans Pro"/>
        </w:rPr>
        <w:t xml:space="preserve"> recall, precision). However, </w:t>
      </w:r>
      <w:del w:id="216" w:author="G. Smith-Vidaurre" w:date="2022-08-06T16:54:37Z">
        <w:r>
          <w:rPr>
            <w:rFonts w:cs="Source Sans Pro" w:ascii="Source Sans Pro" w:hAnsi="Source Sans Pro"/>
          </w:rPr>
          <w:delText xml:space="preserve">the fact that </w:delText>
        </w:r>
      </w:del>
      <w:ins w:id="217" w:author="G. Smith-Vidaurre" w:date="2022-08-06T16:54:50Z">
        <w:r>
          <w:rPr>
            <w:rFonts w:cs="Source Sans Pro" w:ascii="Source Sans Pro" w:hAnsi="Source Sans Pro"/>
          </w:rPr>
          <w:t xml:space="preserve">during signal detection, </w:t>
        </w:r>
      </w:ins>
      <w:r>
        <w:rPr>
          <w:rFonts w:cs="Source Sans Pro" w:ascii="Source Sans Pro" w:hAnsi="Source Sans Pro"/>
        </w:rPr>
        <w:t xml:space="preserve">acoustic signals are not </w:t>
      </w:r>
      <w:del w:id="218" w:author="G. Smith-Vidaurre" w:date="2022-08-06T16:54:45Z">
        <w:r>
          <w:rPr>
            <w:rFonts w:cs="Source Sans Pro" w:ascii="Source Sans Pro" w:hAnsi="Source Sans Pro"/>
          </w:rPr>
          <w:delText xml:space="preserve">being </w:delText>
        </w:r>
      </w:del>
      <w:r>
        <w:rPr>
          <w:rFonts w:cs="Source Sans Pro" w:ascii="Source Sans Pro" w:hAnsi="Source Sans Pro"/>
        </w:rPr>
        <w:t>evaluated as discrete classification units (as opposed to</w:t>
      </w:r>
      <w:ins w:id="219" w:author="Gloriana Chaverri" w:date="2022-07-13T16:44:00Z">
        <w:r>
          <w:rPr>
            <w:rFonts w:cs="Source Sans Pro" w:ascii="Source Sans Pro" w:hAnsi="Source Sans Pro"/>
          </w:rPr>
          <w:t>,</w:t>
        </w:r>
      </w:ins>
      <w:r>
        <w:rPr>
          <w:rFonts w:cs="Source Sans Pro" w:ascii="Source Sans Pro" w:hAnsi="Source Sans Pro"/>
        </w:rPr>
        <w:t xml:space="preserve"> for instance</w:t>
      </w:r>
      <w:ins w:id="220" w:author="Gloriana Chaverri" w:date="2022-07-13T16:44:00Z">
        <w:r>
          <w:rPr>
            <w:rFonts w:cs="Source Sans Pro" w:ascii="Source Sans Pro" w:hAnsi="Source Sans Pro"/>
          </w:rPr>
          <w:t>,</w:t>
        </w:r>
      </w:ins>
      <w:r>
        <w:rPr>
          <w:rFonts w:cs="Source Sans Pro" w:ascii="Source Sans Pro" w:hAnsi="Source Sans Pro"/>
        </w:rPr>
        <w:t xml:space="preserve"> identifying species from pictures)</w:t>
      </w:r>
      <w:ins w:id="221" w:author="colibri" w:date="2022-08-04T06:27:00Z">
        <w:r>
          <w:rPr>
            <w:rFonts w:cs="Source Sans Pro" w:ascii="Source Sans Pro" w:hAnsi="Source Sans Pro"/>
          </w:rPr>
          <w:t>,</w:t>
        </w:r>
      </w:ins>
      <w:r>
        <w:rPr>
          <w:rFonts w:cs="Source Sans Pro" w:ascii="Source Sans Pro" w:hAnsi="Source Sans Pro"/>
        </w:rPr>
        <w:t xml:space="preserve"> </w:t>
      </w:r>
      <w:ins w:id="222" w:author="G. Smith-Vidaurre" w:date="2022-08-06T16:55:25Z">
        <w:r>
          <w:rPr>
            <w:rFonts w:cs="Source Sans Pro" w:ascii="Source Sans Pro" w:hAnsi="Source Sans Pro"/>
          </w:rPr>
          <w:t xml:space="preserve">but rather, detections </w:t>
        </w:r>
      </w:ins>
      <w:ins w:id="223" w:author="G. Smith-Vidaurre" w:date="2022-08-06T16:55:25Z">
        <w:r>
          <w:rPr>
            <w:rFonts w:cs="Source Sans Pro" w:ascii="Source Sans Pro" w:hAnsi="Source Sans Pro"/>
          </w:rPr>
          <w:t xml:space="preserve">are temporal coordinates </w:t>
        </w:r>
      </w:ins>
      <w:ins w:id="224" w:author="G. Smith-Vidaurre" w:date="2022-08-06T16:55:25Z">
        <w:r>
          <w:rPr>
            <w:rFonts w:cs="Source Sans Pro" w:ascii="Source Sans Pro" w:hAnsi="Source Sans Pro"/>
          </w:rPr>
          <w:t>represent</w:t>
        </w:r>
      </w:ins>
      <w:ins w:id="225" w:author="G. Smith-Vidaurre" w:date="2022-08-06T16:55:25Z">
        <w:r>
          <w:rPr>
            <w:rFonts w:cs="Source Sans Pro" w:ascii="Source Sans Pro" w:hAnsi="Source Sans Pro"/>
          </w:rPr>
          <w:t>ing</w:t>
        </w:r>
      </w:ins>
      <w:ins w:id="226" w:author="G. Smith-Vidaurre" w:date="2022-08-06T16:55:25Z">
        <w:r>
          <w:rPr>
            <w:rFonts w:cs="Source Sans Pro" w:ascii="Source Sans Pro" w:hAnsi="Source Sans Pro"/>
          </w:rPr>
          <w:t xml:space="preserve"> the start and </w:t>
        </w:r>
      </w:ins>
      <w:ins w:id="227" w:author="G. Smith-Vidaurre" w:date="2022-08-06T16:56:00Z">
        <w:r>
          <w:rPr>
            <w:rFonts w:cs="Source Sans Pro" w:ascii="Source Sans Pro" w:hAnsi="Source Sans Pro"/>
          </w:rPr>
          <w:t xml:space="preserve">end of each signal. As such, </w:t>
        </w:r>
      </w:ins>
      <w:del w:id="228" w:author="G. Smith-Vidaurre" w:date="2022-08-06T16:56:11Z">
        <w:r>
          <w:rPr>
            <w:rFonts w:cs="Source Sans Pro" w:ascii="Source Sans Pro" w:hAnsi="Source Sans Pro"/>
          </w:rPr>
          <w:delText xml:space="preserve">demands additional information to </w:delText>
        </w:r>
      </w:del>
      <w:r>
        <w:rPr>
          <w:rFonts w:cs="Source Sans Pro" w:ascii="Source Sans Pro" w:hAnsi="Source Sans Pro"/>
        </w:rPr>
        <w:t>fully diagnos</w:t>
      </w:r>
      <w:ins w:id="229" w:author="G. Smith-Vidaurre" w:date="2022-08-06T16:56:14Z">
        <w:r>
          <w:rPr>
            <w:rFonts w:cs="Source Sans Pro" w:ascii="Source Sans Pro" w:hAnsi="Source Sans Pro"/>
          </w:rPr>
          <w:t>ing</w:t>
        </w:r>
      </w:ins>
      <w:del w:id="230" w:author="G. Smith-Vidaurre" w:date="2022-08-06T16:56:13Z">
        <w:r>
          <w:rPr>
            <w:rFonts w:cs="Source Sans Pro" w:ascii="Source Sans Pro" w:hAnsi="Source Sans Pro"/>
          </w:rPr>
          <w:delText>e</w:delText>
        </w:r>
      </w:del>
      <w:r>
        <w:rPr>
          <w:rFonts w:cs="Source Sans Pro" w:ascii="Source Sans Pro" w:hAnsi="Source Sans Pro"/>
        </w:rPr>
        <w:t xml:space="preserve"> detection performance</w:t>
      </w:r>
      <w:ins w:id="231" w:author="G. Smith-Vidaurre" w:date="2022-08-06T16:56:17Z">
        <w:r>
          <w:rPr>
            <w:rFonts w:cs="Source Sans Pro" w:ascii="Source Sans Pro" w:hAnsi="Source Sans Pro"/>
          </w:rPr>
          <w:t xml:space="preserve"> </w:t>
        </w:r>
      </w:ins>
      <w:ins w:id="232" w:author="G. Smith-Vidaurre" w:date="2022-08-06T18:20:41Z">
        <w:r>
          <w:rPr>
            <w:rFonts w:cs="Source Sans Pro" w:ascii="Source Sans Pro" w:hAnsi="Source Sans Pro"/>
          </w:rPr>
          <w:t>also requires considering not only sensitivity and specificity of detection methods, but also the temporal precision of detections</w:t>
        </w:r>
      </w:ins>
      <w:r>
        <w:rPr>
          <w:rFonts w:cs="Source Sans Pro" w:ascii="Source Sans Pro" w:hAnsi="Source Sans Pro"/>
        </w:rPr>
        <w:t xml:space="preserve">. </w:t>
      </w:r>
      <w:ins w:id="233" w:author="G. Smith-Vidaurre" w:date="2022-08-06T18:23:36Z">
        <w:r>
          <w:rPr>
            <w:rFonts w:cs="Source Sans Pro" w:ascii="Source Sans Pro" w:hAnsi="Source Sans Pro"/>
          </w:rPr>
          <w:t xml:space="preserve">For instance, </w:t>
        </w:r>
      </w:ins>
      <w:ins w:id="234" w:author="G. Smith-Vidaurre" w:date="2022-08-06T18:23:36Z">
        <w:r>
          <w:rPr>
            <w:rFonts w:cs="Source Sans Pro" w:ascii="Source Sans Pro" w:hAnsi="Source Sans Pro"/>
          </w:rPr>
          <w:t>a single</w:t>
        </w:r>
      </w:ins>
      <w:ins w:id="235" w:author="G. Smith-Vidaurre" w:date="2022-08-06T18:23:36Z">
        <w:r>
          <w:rPr>
            <w:rFonts w:cs="Source Sans Pro" w:ascii="Source Sans Pro" w:hAnsi="Source Sans Pro"/>
          </w:rPr>
          <w:t xml:space="preserve"> signal can be detected as several separate signals, </w:t>
        </w:r>
      </w:ins>
      <w:ins w:id="236" w:author="G. Smith-Vidaurre" w:date="2022-08-06T18:23:36Z">
        <w:r>
          <w:rPr>
            <w:rFonts w:cs="Source Sans Pro" w:ascii="Source Sans Pro" w:hAnsi="Source Sans Pro"/>
          </w:rPr>
          <w:t xml:space="preserve">or conversely, </w:t>
        </w:r>
      </w:ins>
      <w:ins w:id="237" w:author="G. Smith-Vidaurre" w:date="2022-08-06T18:23:36Z">
        <w:r>
          <w:rPr>
            <w:rFonts w:cs="Source Sans Pro" w:ascii="Source Sans Pro" w:hAnsi="Source Sans Pro"/>
          </w:rPr>
          <w:t xml:space="preserve">several signals can be detected as a single </w:t>
        </w:r>
      </w:ins>
      <w:ins w:id="238" w:author="G. Smith-Vidaurre" w:date="2022-08-06T18:23:36Z">
        <w:r>
          <w:rPr>
            <w:rFonts w:cs="Source Sans Pro" w:ascii="Source Sans Pro" w:hAnsi="Source Sans Pro"/>
          </w:rPr>
          <w:t>signal. In addition, even when there is a single detection for each signal, the inferred time position can be offset from the target signal position</w:t>
        </w:r>
      </w:ins>
      <w:ins w:id="239" w:author="G. Smith-Vidaurre" w:date="2022-08-06T18:23:36Z">
        <w:r>
          <w:rPr>
            <w:rFonts w:cs="Source Sans Pro" w:ascii="Source Sans Pro" w:hAnsi="Source Sans Pro"/>
          </w:rPr>
          <w:t xml:space="preserve">. </w:t>
        </w:r>
      </w:ins>
      <w:ins w:id="240" w:author="G. Smith-Vidaurre" w:date="2022-08-06T18:24:18Z">
        <w:r>
          <w:rPr>
            <w:rFonts w:cs="Source Sans Pro" w:ascii="Source Sans Pro" w:hAnsi="Source Sans Pro"/>
          </w:rPr>
          <w:t xml:space="preserve">Addressing the temporal precision of detections (or inferred signals) is </w:t>
        </w:r>
      </w:ins>
      <w:del w:id="241" w:author="G. Smith-Vidaurre" w:date="2022-08-06T18:24:18Z">
        <w:r>
          <w:rPr>
            <w:rFonts w:cs="Source Sans Pro" w:ascii="Source Sans Pro" w:hAnsi="Source Sans Pro"/>
          </w:rPr>
          <w:delText xml:space="preserve">This is </w:delText>
        </w:r>
      </w:del>
      <w:r>
        <w:rPr>
          <w:rFonts w:cs="Source Sans Pro" w:ascii="Source Sans Pro" w:hAnsi="Source Sans Pro"/>
        </w:rPr>
        <w:t xml:space="preserve">particularly relevant when the precise time position of signals is </w:t>
      </w:r>
      <w:ins w:id="242" w:author="G. Smith-Vidaurre" w:date="2022-08-06T18:24:57Z">
        <w:r>
          <w:rPr>
            <w:rFonts w:cs="Source Sans Pro" w:ascii="Source Sans Pro" w:hAnsi="Source Sans Pro"/>
          </w:rPr>
          <w:t xml:space="preserve">crucial for the </w:t>
        </w:r>
      </w:ins>
      <w:ins w:id="243" w:author="G. Smith-Vidaurre" w:date="2022-08-06T18:25:00Z">
        <w:r>
          <w:rPr>
            <w:rFonts w:cs="Source Sans Pro" w:ascii="Source Sans Pro" w:hAnsi="Source Sans Pro"/>
          </w:rPr>
          <w:t>research question</w:t>
        </w:r>
      </w:ins>
      <w:del w:id="244" w:author="G. Smith-Vidaurre" w:date="2022-08-06T18:21:25Z">
        <w:r>
          <w:rPr>
            <w:rFonts w:cs="Source Sans Pro" w:ascii="Source Sans Pro" w:hAnsi="Source Sans Pro"/>
          </w:rPr>
          <w:delText>needed</w:delText>
        </w:r>
      </w:del>
      <w:ins w:id="245" w:author="Gloriana Chaverri" w:date="2022-07-13T16:44:00Z">
        <w:r>
          <w:rPr>
            <w:rFonts w:cs="Source Sans Pro" w:ascii="Source Sans Pro" w:hAnsi="Source Sans Pro"/>
          </w:rPr>
          <w:t>,</w:t>
        </w:r>
      </w:ins>
      <w:r>
        <w:rPr>
          <w:rFonts w:cs="Source Sans Pro" w:ascii="Source Sans Pro" w:hAnsi="Source Sans Pro"/>
        </w:rPr>
        <w:t xml:space="preserve"> as is common </w:t>
      </w:r>
      <w:del w:id="246" w:author="G. Smith-Vidaurre" w:date="2022-08-06T18:25:09Z">
        <w:r>
          <w:rPr>
            <w:rFonts w:cs="Source Sans Pro" w:ascii="Source Sans Pro" w:hAnsi="Source Sans Pro"/>
          </w:rPr>
          <w:delText xml:space="preserve">for research in which </w:delText>
        </w:r>
      </w:del>
      <w:ins w:id="247" w:author="G. Smith-Vidaurre" w:date="2022-08-06T18:25:09Z">
        <w:r>
          <w:rPr>
            <w:rFonts w:cs="Source Sans Pro" w:ascii="Source Sans Pro" w:hAnsi="Source Sans Pro"/>
          </w:rPr>
          <w:t xml:space="preserve">when </w:t>
        </w:r>
      </w:ins>
      <w:del w:id="248" w:author="G. Smith-Vidaurre" w:date="2022-08-06T18:21:33Z">
        <w:r>
          <w:rPr>
            <w:rFonts w:cs="Source Sans Pro" w:ascii="Source Sans Pro" w:hAnsi="Source Sans Pro"/>
          </w:rPr>
          <w:delText>obtaining</w:delText>
        </w:r>
      </w:del>
      <w:ins w:id="249" w:author="colibri" w:date="2022-08-04T06:30:00Z">
        <w:r>
          <w:rPr>
            <w:rFonts w:cs="Source Sans Pro" w:ascii="Source Sans Pro" w:hAnsi="Source Sans Pro"/>
          </w:rPr>
          <w:t xml:space="preserve"> </w:t>
        </w:r>
      </w:ins>
      <w:r>
        <w:rPr>
          <w:rFonts w:cs="Source Sans Pro" w:ascii="Source Sans Pro" w:hAnsi="Source Sans Pro"/>
        </w:rPr>
        <w:t>measur</w:t>
      </w:r>
      <w:ins w:id="250" w:author="G. Smith-Vidaurre" w:date="2022-08-06T18:21:36Z">
        <w:r>
          <w:rPr>
            <w:rFonts w:cs="Source Sans Pro" w:ascii="Source Sans Pro" w:hAnsi="Source Sans Pro"/>
          </w:rPr>
          <w:t>ing</w:t>
        </w:r>
      </w:ins>
      <w:del w:id="251" w:author="G. Smith-Vidaurre" w:date="2022-08-06T18:21:36Z">
        <w:r>
          <w:rPr>
            <w:rFonts w:cs="Source Sans Pro" w:ascii="Source Sans Pro" w:hAnsi="Source Sans Pro"/>
          </w:rPr>
          <w:delText>e</w:delText>
        </w:r>
      </w:del>
      <w:del w:id="252" w:author="G. Smith-Vidaurre" w:date="2022-08-06T18:21:36Z">
        <w:r>
          <w:rPr>
            <w:rFonts w:cs="Source Sans Pro" w:ascii="Source Sans Pro" w:hAnsi="Source Sans Pro"/>
          </w:rPr>
          <w:delText>ment</w:delText>
        </w:r>
      </w:del>
      <w:del w:id="253" w:author="G. Smith-Vidaurre" w:date="2022-08-06T18:21:40Z">
        <w:r>
          <w:rPr>
            <w:rFonts w:cs="Source Sans Pro" w:ascii="Source Sans Pro" w:hAnsi="Source Sans Pro"/>
          </w:rPr>
          <w:delText>s of</w:delText>
        </w:r>
      </w:del>
      <w:r>
        <w:rPr>
          <w:rFonts w:cs="Source Sans Pro" w:ascii="Source Sans Pro" w:hAnsi="Source Sans Pro"/>
        </w:rPr>
        <w:t xml:space="preserve"> the acoustic structure of signals is the main goal.</w:t>
      </w:r>
      <w:del w:id="254" w:author="G. Smith-Vidaurre" w:date="2022-08-06T18:23:34Z">
        <w:r>
          <w:rPr>
            <w:rFonts w:cs="Source Sans Pro" w:ascii="Source Sans Pro" w:hAnsi="Source Sans Pro"/>
          </w:rPr>
          <w:delText xml:space="preserve"> For instance, the same signal can be detected as several separated signals, the inferred time position can be far off from </w:delText>
        </w:r>
      </w:del>
      <w:del w:id="255" w:author="Gloriana Chaverri" w:date="2022-07-13T16:45:00Z">
        <w:r>
          <w:rPr>
            <w:rFonts w:cs="Source Sans Pro" w:ascii="Source Sans Pro" w:hAnsi="Source Sans Pro"/>
          </w:rPr>
          <w:delText xml:space="preserve">the </w:delText>
        </w:r>
      </w:del>
      <w:del w:id="256" w:author="G. Smith-Vidaurre" w:date="2022-08-06T18:23:34Z">
        <w:r>
          <w:rPr>
            <w:rFonts w:cs="Source Sans Pro" w:ascii="Source Sans Pro" w:hAnsi="Source Sans Pro"/>
          </w:rPr>
          <w:delText xml:space="preserve">the target signal position, or several signals can be detected as a single one. </w:delText>
        </w:r>
      </w:del>
      <w:r>
        <w:rPr>
          <w:rFonts w:cs="Source Sans Pro" w:ascii="Source Sans Pro" w:hAnsi="Source Sans Pro"/>
        </w:rPr>
        <w:commentReference w:id="10"/>
      </w:r>
      <w:ins w:id="257" w:author="G. Smith-Vidaurre" w:date="2022-08-06T18:27:04Z">
        <w:r>
          <w:rPr>
            <w:rFonts w:cs="Source Sans Pro" w:ascii="Source Sans Pro" w:hAnsi="Source Sans Pro"/>
          </w:rPr>
          <w:commentReference w:id="11"/>
        </w:r>
      </w:ins>
      <w:r>
        <w:rPr>
          <w:rFonts w:cs="Source Sans Pro" w:ascii="Source Sans Pro" w:hAnsi="Source Sans Pro"/>
        </w:rPr>
        <w:t xml:space="preserve">Therefore, metrics that account for </w:t>
      </w:r>
      <w:del w:id="258" w:author="Gloriana Chaverri" w:date="2022-07-13T16:45:00Z">
        <w:r>
          <w:rPr>
            <w:rFonts w:cs="Source Sans Pro" w:ascii="Source Sans Pro" w:hAnsi="Source Sans Pro"/>
          </w:rPr>
          <w:delText xml:space="preserve">this </w:delText>
        </w:r>
      </w:del>
      <w:ins w:id="259" w:author="Gloriana Chaverri" w:date="2022-07-13T16:45:00Z">
        <w:r>
          <w:rPr>
            <w:rFonts w:cs="Source Sans Pro" w:ascii="Source Sans Pro" w:hAnsi="Source Sans Pro"/>
          </w:rPr>
          <w:t xml:space="preserve">these </w:t>
        </w:r>
      </w:ins>
      <w:del w:id="260" w:author="colibri" w:date="2022-08-04T06:38:00Z">
        <w:r>
          <w:rPr>
            <w:rFonts w:cs="Source Sans Pro" w:ascii="Source Sans Pro" w:hAnsi="Source Sans Pro"/>
          </w:rPr>
          <w:delText xml:space="preserve">other </w:delText>
        </w:r>
      </w:del>
      <w:ins w:id="261" w:author="colibri" w:date="2022-08-04T06:38:00Z">
        <w:r>
          <w:rPr>
            <w:rFonts w:cs="Source Sans Pro" w:ascii="Source Sans Pro" w:hAnsi="Source Sans Pro"/>
          </w:rPr>
          <w:t xml:space="preserve">additional </w:t>
        </w:r>
      </w:ins>
      <w:r>
        <w:rPr>
          <w:rFonts w:cs="Source Sans Pro" w:ascii="Source Sans Pro" w:hAnsi="Source Sans Pro"/>
        </w:rPr>
        <w:t xml:space="preserve">performance dimensions </w:t>
      </w:r>
      <w:del w:id="262" w:author="colibri" w:date="2022-08-04T06:39:00Z">
        <w:r>
          <w:rPr>
            <w:rFonts w:cs="Source Sans Pro" w:ascii="Source Sans Pro" w:hAnsi="Source Sans Pro"/>
          </w:rPr>
          <w:delText>can be</w:delText>
        </w:r>
      </w:del>
      <w:ins w:id="263" w:author="colibri" w:date="2022-08-04T06:39:00Z">
        <w:r>
          <w:rPr>
            <w:rFonts w:cs="Source Sans Pro" w:ascii="Source Sans Pro" w:hAnsi="Source Sans Pro"/>
          </w:rPr>
          <w:t>are</w:t>
        </w:r>
      </w:ins>
      <w:r>
        <w:rPr>
          <w:rFonts w:cs="Source Sans Pro" w:ascii="Source Sans Pro" w:hAnsi="Source Sans Pro"/>
        </w:rPr>
        <w:t xml:space="preserve"> a valuable tool to properly diagnose automatic acoustic signal detection</w:t>
      </w:r>
      <w:ins w:id="264" w:author="colibri" w:date="2022-08-04T06:41:00Z">
        <w:r>
          <w:rPr>
            <w:rFonts w:cs="Source Sans Pro" w:ascii="Source Sans Pro" w:hAnsi="Source Sans Pro"/>
          </w:rPr>
          <w:t xml:space="preserve"> approaches</w:t>
        </w:r>
      </w:ins>
      <w:r>
        <w:rPr>
          <w:rFonts w:cs="Source Sans Pro" w:ascii="Source Sans Pro" w:hAnsi="Source Sans Pro"/>
        </w:rPr>
        <w:t>.</w:t>
      </w:r>
    </w:p>
    <w:p>
      <w:pPr>
        <w:pStyle w:val="TextBody"/>
        <w:rPr/>
      </w:pPr>
      <w:ins w:id="265" w:author="G. Smith-Vidaurre" w:date="2022-08-06T18:31:54Z">
        <w:r>
          <w:rPr>
            <w:rFonts w:cs="Source Sans Pro" w:ascii="Source Sans Pro" w:hAnsi="Source Sans Pro"/>
          </w:rPr>
          <w:commentReference w:id="12"/>
        </w:r>
      </w:ins>
      <w:r>
        <w:rPr>
          <w:rFonts w:cs="Source Sans Pro" w:ascii="Source Sans Pro" w:hAnsi="Source Sans Pro"/>
        </w:rPr>
        <w:t>Here we present the new R package</w:t>
      </w:r>
      <w:del w:id="266" w:author="G. Smith-Vidaurre" w:date="2022-08-06T18:31:19Z">
        <w:r>
          <w:rPr>
            <w:rFonts w:cs="Source Sans Pro" w:ascii="Source Sans Pro" w:hAnsi="Source Sans Pro"/>
          </w:rPr>
          <w:delText xml:space="preserve"> </w:delText>
        </w:r>
      </w:del>
      <w:r>
        <w:rPr>
          <w:rFonts w:cs="Source Sans Pro" w:ascii="Source Sans Pro" w:hAnsi="Source Sans Pro"/>
          <w:i/>
          <w:iCs/>
          <w:rPrChange w:id="0" w:author="colibri" w:date="2022-08-04T06:41:00Z">
            <w:rPr>
              <w:rFonts w:ascii="Source Sans Pro" w:hAnsi="Source Sans Pro" w:cs="Source Sans Pro"/>
            </w:rPr>
          </w:rPrChange>
        </w:rPr>
        <w:t>ohun</w:t>
      </w:r>
      <w:r>
        <w:rPr>
          <w:rFonts w:cs="Source Sans Pro" w:ascii="Source Sans Pro" w:hAnsi="Source Sans Pro"/>
        </w:rPr>
        <w:t>. Th</w:t>
      </w:r>
      <w:ins w:id="268" w:author="G. Smith-Vidaurre" w:date="2022-08-06T18:29:59Z">
        <w:r>
          <w:rPr>
            <w:rFonts w:cs="Source Sans Pro" w:ascii="Source Sans Pro" w:hAnsi="Source Sans Pro"/>
          </w:rPr>
          <w:t>is</w:t>
        </w:r>
      </w:ins>
      <w:del w:id="269" w:author="G. Smith-Vidaurre" w:date="2022-08-06T18:29:59Z">
        <w:r>
          <w:rPr>
            <w:rFonts w:cs="Source Sans Pro" w:ascii="Source Sans Pro" w:hAnsi="Source Sans Pro"/>
          </w:rPr>
          <w:delText>e</w:delText>
        </w:r>
      </w:del>
      <w:r>
        <w:rPr>
          <w:rFonts w:cs="Source Sans Pro" w:ascii="Source Sans Pro" w:hAnsi="Source Sans Pro"/>
        </w:rPr>
        <w:t xml:space="preserve"> package is intended to facilitate the automatic detection of acoustic signals, </w:t>
      </w:r>
      <w:ins w:id="270" w:author="G. Smith-Vidaurre" w:date="2022-08-06T18:30:06Z">
        <w:r>
          <w:rPr>
            <w:rFonts w:cs="Source Sans Pro" w:ascii="Source Sans Pro" w:hAnsi="Source Sans Pro"/>
          </w:rPr>
          <w:t xml:space="preserve">and also </w:t>
        </w:r>
      </w:ins>
      <w:r>
        <w:rPr>
          <w:rFonts w:cs="Source Sans Pro" w:ascii="Source Sans Pro" w:hAnsi="Source Sans Pro"/>
        </w:rPr>
        <w:t>provid</w:t>
      </w:r>
      <w:ins w:id="271" w:author="G. Smith-Vidaurre" w:date="2022-08-06T18:30:11Z">
        <w:r>
          <w:rPr>
            <w:rFonts w:cs="Source Sans Pro" w:ascii="Source Sans Pro" w:hAnsi="Source Sans Pro"/>
          </w:rPr>
          <w:t>es</w:t>
        </w:r>
      </w:ins>
      <w:del w:id="272" w:author="G. Smith-Vidaurre" w:date="2022-08-06T18:30:11Z">
        <w:r>
          <w:rPr>
            <w:rFonts w:cs="Source Sans Pro" w:ascii="Source Sans Pro" w:hAnsi="Source Sans Pro"/>
          </w:rPr>
          <w:delText>ing</w:delText>
        </w:r>
      </w:del>
      <w:r>
        <w:rPr>
          <w:rFonts w:cs="Source Sans Pro" w:ascii="Source Sans Pro" w:hAnsi="Source Sans Pro"/>
        </w:rPr>
        <w:t xml:space="preserve"> functions to diagnose specific aspects of acoustic detection routines in order to simplify their optimization. The package makes use of reference annotations containing the time position of target signals</w:t>
      </w:r>
      <w:ins w:id="273" w:author="colibri" w:date="2022-08-04T06:42:00Z">
        <w:r>
          <w:rPr>
            <w:rFonts w:cs="Source Sans Pro" w:ascii="Source Sans Pro" w:hAnsi="Source Sans Pro"/>
          </w:rPr>
          <w:t>,</w:t>
        </w:r>
      </w:ins>
      <w:r>
        <w:rPr>
          <w:rFonts w:cs="Source Sans Pro" w:ascii="Source Sans Pro" w:hAnsi="Source Sans Pro"/>
        </w:rPr>
        <w:t xml:space="preserve"> </w:t>
      </w:r>
      <w:ins w:id="274" w:author="G. Smith-Vidaurre" w:date="2022-08-06T18:30:33Z">
        <w:r>
          <w:rPr>
            <w:rFonts w:cs="Source Sans Pro" w:ascii="Source Sans Pro" w:hAnsi="Source Sans Pro"/>
          </w:rPr>
          <w:t xml:space="preserve">which serves as </w:t>
        </w:r>
      </w:ins>
      <w:del w:id="275" w:author="G. Smith-Vidaurre" w:date="2022-08-06T18:30:24Z">
        <w:r>
          <w:rPr>
            <w:rFonts w:cs="Source Sans Pro" w:ascii="Source Sans Pro" w:hAnsi="Source Sans Pro"/>
          </w:rPr>
          <w:delText>in</w:delText>
        </w:r>
      </w:del>
      <w:r>
        <w:rPr>
          <w:rFonts w:cs="Source Sans Pro" w:ascii="Source Sans Pro" w:hAnsi="Source Sans Pro"/>
        </w:rPr>
        <w:t xml:space="preserve"> a training data set</w:t>
      </w:r>
      <w:del w:id="276" w:author="G. Smith-Vidaurre" w:date="2022-08-06T18:30:40Z">
        <w:r>
          <w:rPr>
            <w:rFonts w:cs="Source Sans Pro" w:ascii="Source Sans Pro" w:hAnsi="Source Sans Pro"/>
          </w:rPr>
          <w:delText>,</w:delText>
        </w:r>
      </w:del>
      <w:r>
        <w:rPr>
          <w:rFonts w:cs="Source Sans Pro" w:ascii="Source Sans Pro" w:hAnsi="Source Sans Pro"/>
        </w:rPr>
        <w:t xml:space="preserve"> to evaluate the performance of detection routines. </w:t>
      </w:r>
      <w:ins w:id="277" w:author="G. Smith-Vidaurre" w:date="2022-08-06T18:30:45Z">
        <w:r>
          <w:rPr>
            <w:rFonts w:cs="Source Sans Pro" w:ascii="Source Sans Pro" w:hAnsi="Source Sans Pro"/>
          </w:rPr>
          <w:t xml:space="preserve">Detection performance across different software </w:t>
        </w:r>
      </w:ins>
      <w:del w:id="278" w:author="G. Smith-Vidaurre" w:date="2022-08-06T18:30:45Z">
        <w:r>
          <w:rPr>
            <w:rFonts w:cs="Source Sans Pro" w:ascii="Source Sans Pro" w:hAnsi="Source Sans Pro"/>
          </w:rPr>
          <w:delText xml:space="preserve">This </w:delText>
        </w:r>
      </w:del>
      <w:r>
        <w:rPr>
          <w:rFonts w:cs="Source Sans Pro" w:ascii="Source Sans Pro" w:hAnsi="Source Sans Pro"/>
        </w:rPr>
        <w:t xml:space="preserve">can be done with routine outputs imported from </w:t>
      </w:r>
      <w:del w:id="279" w:author="colibri" w:date="2022-08-04T06:44:00Z">
        <w:r>
          <w:rPr>
            <w:rFonts w:cs="Source Sans Pro" w:ascii="Source Sans Pro" w:hAnsi="Source Sans Pro"/>
          </w:rPr>
          <w:delText>other software</w:delText>
        </w:r>
      </w:del>
      <w:ins w:id="280" w:author="colibri" w:date="2022-08-04T06:44:00Z">
        <w:r>
          <w:rPr>
            <w:rFonts w:cs="Source Sans Pro" w:ascii="Source Sans Pro" w:hAnsi="Source Sans Pro"/>
          </w:rPr>
          <w:t>a variety of acoustic processing programs,</w:t>
        </w:r>
      </w:ins>
      <w:r>
        <w:rPr>
          <w:rFonts w:cs="Source Sans Pro" w:ascii="Source Sans Pro" w:hAnsi="Source Sans Pro"/>
        </w:rPr>
        <w:t xml:space="preserve"> as well as</w:t>
      </w:r>
      <w:ins w:id="281" w:author="colibri" w:date="2022-08-04T06:45:00Z">
        <w:r>
          <w:rPr>
            <w:rFonts w:cs="Source Sans Pro" w:ascii="Source Sans Pro" w:hAnsi="Source Sans Pro"/>
          </w:rPr>
          <w:t xml:space="preserve"> with signal</w:t>
        </w:r>
      </w:ins>
      <w:ins w:id="282" w:author="G. Smith-Vidaurre" w:date="2022-08-06T18:31:06Z">
        <w:r>
          <w:rPr>
            <w:rFonts w:cs="Source Sans Pro" w:ascii="Source Sans Pro" w:hAnsi="Source Sans Pro"/>
          </w:rPr>
          <w:t>s</w:t>
        </w:r>
      </w:ins>
      <w:r>
        <w:rPr>
          <w:rFonts w:cs="Source Sans Pro" w:ascii="Source Sans Pro" w:hAnsi="Source Sans Pro"/>
        </w:rPr>
        <w:t xml:space="preserve"> detect</w:t>
      </w:r>
      <w:ins w:id="283" w:author="G. Smith-Vidaurre" w:date="2022-08-06T18:31:12Z">
        <w:r>
          <w:rPr>
            <w:rFonts w:cs="Source Sans Pro" w:ascii="Source Sans Pro" w:hAnsi="Source Sans Pro"/>
          </w:rPr>
          <w:t>ed</w:t>
        </w:r>
      </w:ins>
      <w:del w:id="284" w:author="G. Smith-Vidaurre" w:date="2022-08-06T18:31:12Z">
        <w:r>
          <w:rPr>
            <w:rFonts w:cs="Source Sans Pro" w:ascii="Source Sans Pro" w:hAnsi="Source Sans Pro"/>
          </w:rPr>
          <w:delText>ion run</w:delText>
        </w:r>
      </w:del>
      <w:r>
        <w:rPr>
          <w:rFonts w:cs="Source Sans Pro" w:ascii="Source Sans Pro" w:hAnsi="Source Sans Pro"/>
        </w:rPr>
        <w:t xml:space="preserve"> within the</w:t>
      </w:r>
      <w:ins w:id="285" w:author="G. Smith-Vidaurre" w:date="2022-08-06T18:31:14Z">
        <w:r>
          <w:rPr>
            <w:rFonts w:cs="Source Sans Pro" w:ascii="Source Sans Pro" w:hAnsi="Source Sans Pro"/>
          </w:rPr>
          <w:t xml:space="preserve"> </w:t>
        </w:r>
      </w:ins>
      <w:ins w:id="286" w:author="G. Smith-Vidaurre" w:date="2022-08-06T18:31:14Z">
        <w:r>
          <w:rPr>
            <w:rFonts w:cs="Source Sans Pro" w:ascii="Source Sans Pro" w:hAnsi="Source Sans Pro"/>
            <w:i/>
            <w:iCs/>
          </w:rPr>
          <w:t>ohun</w:t>
        </w:r>
      </w:ins>
      <w:r>
        <w:rPr>
          <w:rFonts w:cs="Source Sans Pro" w:ascii="Source Sans Pro" w:hAnsi="Source Sans Pro"/>
        </w:rPr>
        <w:t xml:space="preserve"> package itself. The package also provides a set </w:t>
      </w:r>
      <w:ins w:id="287" w:author="Gloriana Chaverri" w:date="2022-07-13T16:45:00Z">
        <w:r>
          <w:rPr>
            <w:rFonts w:cs="Source Sans Pro" w:ascii="Source Sans Pro" w:hAnsi="Source Sans Pro"/>
          </w:rPr>
          <w:t xml:space="preserve">of </w:t>
        </w:r>
      </w:ins>
      <w:r>
        <w:rPr>
          <w:rFonts w:cs="Source Sans Pro" w:ascii="Source Sans Pro" w:hAnsi="Source Sans Pro"/>
        </w:rPr>
        <w:t>functions to explore acoustic data</w:t>
      </w:r>
      <w:del w:id="288" w:author="colibri" w:date="2022-08-04T06:45:00Z">
        <w:r>
          <w:rPr>
            <w:rFonts w:cs="Source Sans Pro" w:ascii="Source Sans Pro" w:hAnsi="Source Sans Pro"/>
          </w:rPr>
          <w:delText xml:space="preserve"> </w:delText>
        </w:r>
      </w:del>
      <w:r>
        <w:rPr>
          <w:rFonts w:cs="Source Sans Pro" w:ascii="Source Sans Pro" w:hAnsi="Source Sans Pro"/>
        </w:rPr>
        <w:t>sets and organize them in a format amenable for detection analyses. In addition, it offers implementations of two automatic detection methods commonly used in bioac</w:t>
      </w:r>
      <w:ins w:id="289" w:author="Gloriana Chaverri" w:date="2022-07-13T16:46:00Z">
        <w:r>
          <w:rPr>
            <w:rFonts w:cs="Source Sans Pro" w:ascii="Source Sans Pro" w:hAnsi="Source Sans Pro"/>
          </w:rPr>
          <w:t>o</w:t>
        </w:r>
      </w:ins>
      <w:r>
        <w:rPr>
          <w:rFonts w:cs="Source Sans Pro" w:ascii="Source Sans Pro" w:hAnsi="Source Sans Pro"/>
        </w:rPr>
        <w:t>ustic</w:t>
      </w:r>
      <w:ins w:id="290" w:author="G. Smith-Vidaurre" w:date="2022-08-06T18:32:46Z">
        <w:r>
          <w:rPr>
            <w:rFonts w:cs="Source Sans Pro" w:ascii="Source Sans Pro" w:hAnsi="Source Sans Pro"/>
          </w:rPr>
          <w:t>s</w:t>
        </w:r>
      </w:ins>
      <w:r>
        <w:rPr>
          <w:rFonts w:cs="Source Sans Pro" w:ascii="Source Sans Pro" w:hAnsi="Source Sans Pro"/>
        </w:rPr>
        <w:t xml:space="preserve"> analysis: energy-based detection and template-based detection. We explain how to explore and format acoustic </w:t>
      </w:r>
      <w:commentRangeStart w:id="13"/>
      <w:r>
        <w:rPr>
          <w:rFonts w:cs="Source Sans Pro" w:ascii="Source Sans Pro" w:hAnsi="Source Sans Pro"/>
        </w:rPr>
        <w:t>data sets</w:t>
      </w:r>
      <w:r>
        <w:rPr>
          <w:rFonts w:cs="Source Sans Pro" w:ascii="Source Sans Pro" w:hAnsi="Source Sans Pro"/>
        </w:rPr>
      </w:r>
      <w:commentRangeEnd w:id="13"/>
      <w:r>
        <w:commentReference w:id="13"/>
      </w:r>
      <w:r>
        <w:rPr>
          <w:rFonts w:cs="Source Sans Pro" w:ascii="Source Sans Pro" w:hAnsi="Source Sans Pro"/>
        </w:rPr>
        <w:t>, how acoustic signal detection routines can be evaluate</w:t>
      </w:r>
      <w:ins w:id="291" w:author="Gloriana Chaverri" w:date="2022-07-13T16:46:00Z">
        <w:r>
          <w:rPr>
            <w:rFonts w:cs="Source Sans Pro" w:ascii="Source Sans Pro" w:hAnsi="Source Sans Pro"/>
          </w:rPr>
          <w:t>d,</w:t>
        </w:r>
      </w:ins>
      <w:r>
        <w:rPr>
          <w:rFonts w:cs="Source Sans Pro" w:ascii="Source Sans Pro" w:hAnsi="Source Sans Pro"/>
        </w:rPr>
        <w:t xml:space="preserve"> and then </w:t>
      </w:r>
      <w:ins w:id="292" w:author="colibri" w:date="2022-08-04T06:52:00Z">
        <w:r>
          <w:rPr>
            <w:rFonts w:cs="Source Sans Pro" w:ascii="Source Sans Pro" w:hAnsi="Source Sans Pro"/>
          </w:rPr>
          <w:t xml:space="preserve">we </w:t>
        </w:r>
      </w:ins>
      <w:r>
        <w:rPr>
          <w:rFonts w:cs="Source Sans Pro" w:ascii="Source Sans Pro" w:hAnsi="Source Sans Pro"/>
        </w:rPr>
        <w:t xml:space="preserve">showcase the package usage with study cases </w:t>
      </w:r>
      <w:ins w:id="293" w:author="G. Smith-Vidaurre" w:date="2022-08-06T18:33:29Z">
        <w:r>
          <w:rPr>
            <w:rFonts w:cs="Source Sans Pro" w:ascii="Source Sans Pro" w:hAnsi="Source Sans Pro"/>
          </w:rPr>
          <w:t xml:space="preserve">of adult male </w:t>
        </w:r>
      </w:ins>
      <w:del w:id="294" w:author="G. Smith-Vidaurre" w:date="2022-08-06T18:33:26Z">
        <w:r>
          <w:rPr>
            <w:rFonts w:cs="Source Sans Pro" w:ascii="Source Sans Pro" w:hAnsi="Source Sans Pro"/>
          </w:rPr>
          <w:delText xml:space="preserve">on </w:delText>
        </w:r>
      </w:del>
      <w:del w:id="295" w:author="colibri" w:date="2022-08-04T06:58:00Z">
        <w:r>
          <w:rPr>
            <w:rFonts w:cs="Source Sans Pro" w:ascii="Source Sans Pro" w:hAnsi="Source Sans Pro"/>
          </w:rPr>
          <w:delText>zebra</w:delText>
        </w:r>
      </w:del>
      <w:ins w:id="296" w:author="G. Smith-Vidaurre" w:date="2022-08-06T18:32:54Z">
        <w:r>
          <w:rPr>
            <w:rFonts w:cs="Source Sans Pro" w:ascii="Source Sans Pro" w:hAnsi="Source Sans Pro"/>
          </w:rPr>
          <w:t>z</w:t>
        </w:r>
      </w:ins>
      <w:del w:id="297" w:author="G. Smith-Vidaurre" w:date="2022-08-06T18:32:53Z">
        <w:r>
          <w:rPr>
            <w:rFonts w:cs="Source Sans Pro" w:ascii="Source Sans Pro" w:hAnsi="Source Sans Pro"/>
          </w:rPr>
          <w:delText>Z</w:delText>
        </w:r>
      </w:del>
      <w:ins w:id="298" w:author="colibri" w:date="2022-08-04T06:58:00Z">
        <w:r>
          <w:rPr>
            <w:rFonts w:cs="Source Sans Pro" w:ascii="Source Sans Pro" w:hAnsi="Source Sans Pro"/>
          </w:rPr>
          <w:t>ebra</w:t>
        </w:r>
      </w:ins>
      <w:ins w:id="299" w:author="colibri" w:date="2022-08-04T07:00:00Z">
        <w:r>
          <w:rPr>
            <w:rFonts w:cs="Source Sans Pro" w:ascii="Source Sans Pro" w:hAnsi="Source Sans Pro"/>
          </w:rPr>
          <w:t xml:space="preserve"> </w:t>
        </w:r>
      </w:ins>
      <w:del w:id="300" w:author="colibri" w:date="2022-08-04T07:00:00Z">
        <w:r>
          <w:rPr>
            <w:rFonts w:cs="Source Sans Pro" w:ascii="Source Sans Pro" w:hAnsi="Source Sans Pro"/>
          </w:rPr>
          <w:delText>-</w:delText>
        </w:r>
      </w:del>
      <w:r>
        <w:rPr>
          <w:rFonts w:cs="Source Sans Pro" w:ascii="Source Sans Pro" w:hAnsi="Source Sans Pro"/>
        </w:rPr>
        <w:t>finch songs (</w:t>
      </w:r>
      <w:ins w:id="301" w:author="colibri" w:date="2022-08-04T06:54:00Z">
        <w:r>
          <w:rPr>
            <w:rFonts w:cs="Source Sans Pro" w:ascii="Source Sans Pro" w:hAnsi="Source Sans Pro"/>
            <w:i/>
            <w:iCs/>
          </w:rPr>
          <w:t>Taeniopygia guttata</w:t>
        </w:r>
      </w:ins>
      <w:del w:id="302" w:author="colibri" w:date="2022-08-04T06:54:00Z">
        <w:r>
          <w:rPr>
            <w:rFonts w:cs="Source Sans Pro" w:ascii="Source Sans Pro" w:hAnsi="Source Sans Pro"/>
            <w:i/>
            <w:iCs/>
          </w:rPr>
          <w:delText>Taenopygia gutata</w:delText>
        </w:r>
      </w:del>
      <w:r>
        <w:rPr>
          <w:rFonts w:cs="Source Sans Pro" w:ascii="Source Sans Pro" w:hAnsi="Source Sans Pro"/>
        </w:rPr>
        <w:t>) and Spix’s disc-winged bats (</w:t>
      </w:r>
      <w:r>
        <w:rPr>
          <w:rFonts w:cs="Source Sans Pro" w:ascii="Source Sans Pro" w:hAnsi="Source Sans Pro"/>
          <w:i/>
          <w:iCs/>
        </w:rPr>
        <w:t>Thyroptera tricolor</w:t>
      </w:r>
      <w:r>
        <w:rPr>
          <w:rFonts w:cs="Source Sans Pro" w:ascii="Source Sans Pro" w:hAnsi="Source Sans Pro"/>
        </w:rPr>
        <w:t>)</w:t>
      </w:r>
      <w:ins w:id="303" w:author="Gloriana Chaverri" w:date="2022-07-13T16:46:00Z">
        <w:r>
          <w:rPr>
            <w:rFonts w:cs="Source Sans Pro" w:ascii="Source Sans Pro" w:hAnsi="Source Sans Pro"/>
          </w:rPr>
          <w:t>,</w:t>
        </w:r>
      </w:ins>
      <w:r>
        <w:rPr>
          <w:rFonts w:cs="Source Sans Pro" w:ascii="Source Sans Pro" w:hAnsi="Source Sans Pro"/>
        </w:rPr>
        <w:t xml:space="preserve"> which represent different recording settings (lab and flight cages) and signal types (sonic </w:t>
      </w:r>
      <w:ins w:id="304" w:author="G. Smith-Vidaurre" w:date="2022-08-06T18:33:15Z">
        <w:r>
          <w:rPr>
            <w:rFonts w:cs="Source Sans Pro" w:ascii="Source Sans Pro" w:hAnsi="Source Sans Pro"/>
          </w:rPr>
          <w:t xml:space="preserve">learned </w:t>
        </w:r>
      </w:ins>
      <w:r>
        <w:rPr>
          <w:rFonts w:cs="Source Sans Pro" w:ascii="Source Sans Pro" w:hAnsi="Source Sans Pro"/>
        </w:rPr>
        <w:t>mating signals and ultrasonic social calls).</w:t>
      </w:r>
    </w:p>
    <w:p>
      <w:pPr>
        <w:pStyle w:val="Heading2"/>
        <w:rPr>
          <w:rFonts w:ascii="Source Sans Pro" w:hAnsi="Source Sans Pro" w:cs="Source Sans Pro"/>
        </w:rPr>
      </w:pPr>
      <w:bookmarkStart w:id="6" w:name="formatting-acoustic-data-sets"/>
      <w:bookmarkStart w:id="7" w:name="introduction1"/>
      <w:bookmarkEnd w:id="6"/>
      <w:bookmarkEnd w:id="7"/>
      <w:r>
        <w:rPr>
          <w:rFonts w:cs="Source Sans Pro" w:ascii="Source Sans Pro" w:hAnsi="Source Sans Pro"/>
        </w:rPr>
        <w:t>Formatting acoustic data sets</w:t>
      </w:r>
    </w:p>
    <w:p>
      <w:pPr>
        <w:pStyle w:val="FirstParagraph"/>
        <w:rPr/>
      </w:pPr>
      <w:del w:id="305" w:author="G. Smith-Vidaurre" w:date="2022-08-06T18:34:19Z">
        <w:r>
          <w:rPr>
            <w:rFonts w:cs="Source Sans Pro" w:ascii="Source Sans Pro" w:hAnsi="Source Sans Pro"/>
          </w:rPr>
          <w:delText>Having some sense of t</w:delText>
        </w:r>
      </w:del>
      <w:ins w:id="306" w:author="G. Smith-Vidaurre" w:date="2022-08-06T18:34:19Z">
        <w:r>
          <w:rPr>
            <w:rFonts w:cs="Source Sans Pro" w:ascii="Source Sans Pro" w:hAnsi="Source Sans Pro"/>
          </w:rPr>
          <w:t>T</w:t>
        </w:r>
      </w:ins>
      <w:r>
        <w:rPr>
          <w:rFonts w:cs="Source Sans Pro" w:ascii="Source Sans Pro" w:hAnsi="Source Sans Pro"/>
        </w:rPr>
        <w:t>he format and size of</w:t>
      </w:r>
      <w:del w:id="307" w:author="G. Smith-Vidaurre" w:date="2022-08-06T18:34:23Z">
        <w:r>
          <w:rPr>
            <w:rFonts w:cs="Source Sans Pro" w:ascii="Source Sans Pro" w:hAnsi="Source Sans Pro"/>
          </w:rPr>
          <w:delText xml:space="preserve"> the</w:delText>
        </w:r>
      </w:del>
      <w:r>
        <w:rPr>
          <w:rFonts w:cs="Source Sans Pro" w:ascii="Source Sans Pro" w:hAnsi="Source Sans Pro"/>
        </w:rPr>
        <w:t xml:space="preserve"> sound files t</w:t>
      </w:r>
      <w:ins w:id="308" w:author="G. Smith-Vidaurre" w:date="2022-08-06T18:34:28Z">
        <w:r>
          <w:rPr>
            <w:rFonts w:cs="Source Sans Pro" w:ascii="Source Sans Pro" w:hAnsi="Source Sans Pro"/>
          </w:rPr>
          <w:t>hat will</w:t>
        </w:r>
      </w:ins>
      <w:del w:id="309" w:author="G. Smith-Vidaurre" w:date="2022-08-06T18:34:28Z">
        <w:r>
          <w:rPr>
            <w:rFonts w:cs="Source Sans Pro" w:ascii="Source Sans Pro" w:hAnsi="Source Sans Pro"/>
          </w:rPr>
          <w:delText xml:space="preserve">o </w:delText>
        </w:r>
      </w:del>
      <w:r>
        <w:rPr>
          <w:rFonts w:cs="Source Sans Pro" w:ascii="Source Sans Pro" w:hAnsi="Source Sans Pro"/>
        </w:rPr>
        <w:t xml:space="preserve">be analyzed </w:t>
      </w:r>
      <w:del w:id="310" w:author="G. Smith-Vidaurre" w:date="2022-08-06T18:34:41Z">
        <w:r>
          <w:rPr>
            <w:rFonts w:cs="Source Sans Pro" w:ascii="Source Sans Pro" w:hAnsi="Source Sans Pro"/>
          </w:rPr>
          <w:delText>is</w:delText>
        </w:r>
      </w:del>
      <w:ins w:id="311" w:author="G. Smith-Vidaurre" w:date="2022-08-06T18:34:41Z">
        <w:r>
          <w:rPr>
            <w:rFonts w:cs="Source Sans Pro" w:ascii="Source Sans Pro" w:hAnsi="Source Sans Pro"/>
          </w:rPr>
          <w:t>are</w:t>
        </w:r>
      </w:ins>
      <w:del w:id="312" w:author="G. Smith-Vidaurre" w:date="2022-08-06T18:34:43Z">
        <w:r>
          <w:rPr>
            <w:rFonts w:cs="Source Sans Pro" w:ascii="Source Sans Pro" w:hAnsi="Source Sans Pro"/>
          </w:rPr>
          <w:delText xml:space="preserve"> an</w:delText>
        </w:r>
      </w:del>
      <w:r>
        <w:rPr>
          <w:rFonts w:cs="Source Sans Pro" w:ascii="Source Sans Pro" w:hAnsi="Source Sans Pro"/>
        </w:rPr>
        <w:t xml:space="preserve"> important </w:t>
      </w:r>
      <w:ins w:id="313" w:author="G. Smith-Vidaurre" w:date="2022-08-06T18:34:46Z">
        <w:r>
          <w:rPr>
            <w:rFonts w:cs="Source Sans Pro" w:ascii="Source Sans Pro" w:hAnsi="Source Sans Pro"/>
          </w:rPr>
          <w:t xml:space="preserve">to validate and standardize in order </w:t>
        </w:r>
      </w:ins>
      <w:del w:id="314" w:author="G. Smith-Vidaurre" w:date="2022-08-06T18:34:46Z">
        <w:r>
          <w:rPr>
            <w:rFonts w:cs="Source Sans Pro" w:ascii="Source Sans Pro" w:hAnsi="Source Sans Pro"/>
          </w:rPr>
          <w:delText>step</w:delText>
        </w:r>
      </w:del>
      <w:r>
        <w:rPr>
          <w:rFonts w:cs="Source Sans Pro" w:ascii="Source Sans Pro" w:hAnsi="Source Sans Pro"/>
        </w:rPr>
        <w:t xml:space="preserve"> </w:t>
      </w:r>
      <w:ins w:id="315" w:author="G. Smith-Vidaurre" w:date="2022-08-06T18:34:58Z">
        <w:r>
          <w:rPr>
            <w:rFonts w:cs="Source Sans Pro" w:ascii="Source Sans Pro" w:hAnsi="Source Sans Pro"/>
          </w:rPr>
          <w:t xml:space="preserve">to </w:t>
        </w:r>
      </w:ins>
      <w:del w:id="316" w:author="G. Smith-Vidaurre" w:date="2022-08-06T18:34:57Z">
        <w:r>
          <w:rPr>
            <w:rFonts w:cs="Source Sans Pro" w:ascii="Source Sans Pro" w:hAnsi="Source Sans Pro"/>
          </w:rPr>
          <w:delText>for</w:delText>
        </w:r>
      </w:del>
      <w:r>
        <w:rPr>
          <w:rFonts w:cs="Source Sans Pro" w:ascii="Source Sans Pro" w:hAnsi="Source Sans Pro"/>
        </w:rPr>
        <w:t xml:space="preserve"> avoid</w:t>
      </w:r>
      <w:del w:id="317" w:author="G. Smith-Vidaurre" w:date="2022-08-06T18:35:01Z">
        <w:r>
          <w:rPr>
            <w:rFonts w:cs="Source Sans Pro" w:ascii="Source Sans Pro" w:hAnsi="Source Sans Pro"/>
          </w:rPr>
          <w:delText>ing</w:delText>
        </w:r>
      </w:del>
      <w:r>
        <w:rPr>
          <w:rFonts w:cs="Source Sans Pro" w:ascii="Source Sans Pro" w:hAnsi="Source Sans Pro"/>
        </w:rPr>
        <w:t xml:space="preserve"> downstream errors</w:t>
      </w:r>
      <w:ins w:id="318" w:author="G. Smith-Vidaurre" w:date="2022-08-06T18:35:04Z">
        <w:r>
          <w:rPr>
            <w:rFonts w:cs="Source Sans Pro" w:ascii="Source Sans Pro" w:hAnsi="Source Sans Pro"/>
          </w:rPr>
          <w:t xml:space="preserve">, </w:t>
        </w:r>
      </w:ins>
      <w:ins w:id="319" w:author="G. Smith-Vidaurre" w:date="2022-08-06T18:35:04Z">
        <w:r>
          <w:rPr>
            <w:rFonts w:cs="Source Sans Pro" w:ascii="Source Sans Pro" w:hAnsi="Source Sans Pro"/>
          </w:rPr>
          <w:t>as well as</w:t>
        </w:r>
      </w:ins>
      <w:r>
        <w:rPr>
          <w:rFonts w:cs="Source Sans Pro" w:ascii="Source Sans Pro" w:hAnsi="Source Sans Pro"/>
        </w:rPr>
        <w:t xml:space="preserve"> </w:t>
      </w:r>
      <w:del w:id="320" w:author="G. Smith-Vidaurre" w:date="2022-08-06T18:35:08Z">
        <w:r>
          <w:rPr>
            <w:rFonts w:cs="Source Sans Pro" w:ascii="Source Sans Pro" w:hAnsi="Source Sans Pro"/>
          </w:rPr>
          <w:delText xml:space="preserve">and </w:delText>
        </w:r>
      </w:del>
      <w:ins w:id="321" w:author="G. Smith-Vidaurre" w:date="2022-08-06T18:35:08Z">
        <w:r>
          <w:rPr>
            <w:rFonts w:cs="Source Sans Pro" w:ascii="Source Sans Pro" w:hAnsi="Source Sans Pro"/>
          </w:rPr>
          <w:t xml:space="preserve">to </w:t>
        </w:r>
      </w:ins>
      <w:r>
        <w:rPr>
          <w:rFonts w:cs="Source Sans Pro" w:ascii="Source Sans Pro" w:hAnsi="Source Sans Pro"/>
        </w:rPr>
        <w:t>inform</w:t>
      </w:r>
      <w:ins w:id="322" w:author="G. Smith-Vidaurre" w:date="2022-08-06T18:35:23Z">
        <w:r>
          <w:rPr>
            <w:rFonts w:cs="Source Sans Pro" w:ascii="Source Sans Pro" w:hAnsi="Source Sans Pro"/>
          </w:rPr>
          <w:t xml:space="preserve"> </w:t>
        </w:r>
      </w:ins>
      <w:ins w:id="323" w:author="G. Smith-Vidaurre" w:date="2022-08-06T18:35:23Z">
        <w:r>
          <w:rPr>
            <w:rFonts w:cs="Source Sans Pro" w:ascii="Source Sans Pro" w:hAnsi="Source Sans Pro"/>
          </w:rPr>
          <w:t xml:space="preserve">expectations for computational </w:t>
        </w:r>
      </w:ins>
      <w:del w:id="324" w:author="G. Smith-Vidaurre" w:date="2022-08-06T18:35:11Z">
        <w:r>
          <w:rPr>
            <w:rFonts w:cs="Source Sans Pro" w:ascii="Source Sans Pro" w:hAnsi="Source Sans Pro"/>
          </w:rPr>
          <w:delText>ing</w:delText>
        </w:r>
      </w:del>
      <w:r>
        <w:rPr>
          <w:rFonts w:cs="Source Sans Pro" w:ascii="Source Sans Pro" w:hAnsi="Source Sans Pro"/>
        </w:rPr>
        <w:t xml:space="preserve"> </w:t>
      </w:r>
      <w:del w:id="325" w:author="colibri" w:date="2022-08-04T07:01:00Z">
        <w:r>
          <w:rPr>
            <w:rFonts w:cs="Source Sans Pro" w:ascii="Source Sans Pro" w:hAnsi="Source Sans Pro"/>
          </w:rPr>
          <w:delText xml:space="preserve">our </w:delText>
        </w:r>
      </w:del>
      <w:commentRangeStart w:id="14"/>
      <w:r>
        <w:rPr>
          <w:rFonts w:cs="Source Sans Pro" w:ascii="Source Sans Pro" w:hAnsi="Source Sans Pro"/>
        </w:rPr>
        <w:t>time</w:t>
      </w:r>
      <w:r>
        <w:rPr>
          <w:rFonts w:cs="Source Sans Pro" w:ascii="Source Sans Pro" w:hAnsi="Source Sans Pro"/>
        </w:rPr>
      </w:r>
      <w:commentRangeEnd w:id="14"/>
      <w:r>
        <w:commentReference w:id="14"/>
      </w:r>
      <w:r>
        <w:rPr>
          <w:rFonts w:cs="Source Sans Pro" w:ascii="Source Sans Pro" w:hAnsi="Source Sans Pro"/>
        </w:rPr>
        <w:t xml:space="preserve"> performance</w:t>
      </w:r>
      <w:del w:id="326" w:author="G. Smith-Vidaurre" w:date="2022-08-06T18:35:34Z">
        <w:r>
          <w:rPr>
            <w:rFonts w:cs="Source Sans Pro" w:ascii="Source Sans Pro" w:hAnsi="Source Sans Pro"/>
          </w:rPr>
          <w:delText xml:space="preserve"> expectations</w:delText>
        </w:r>
      </w:del>
      <w:r>
        <w:rPr>
          <w:rFonts w:cs="Source Sans Pro" w:ascii="Source Sans Pro" w:hAnsi="Source Sans Pro"/>
        </w:rPr>
        <w:t xml:space="preserve">. Several functions </w:t>
      </w:r>
      <w:ins w:id="327" w:author="G. Smith-Vidaurre" w:date="2022-08-06T18:35:38Z">
        <w:r>
          <w:rPr>
            <w:rFonts w:cs="Source Sans Pro" w:ascii="Source Sans Pro" w:hAnsi="Source Sans Pro"/>
          </w:rPr>
          <w:t xml:space="preserve">in </w:t>
        </w:r>
      </w:ins>
      <w:ins w:id="328" w:author="G. Smith-Vidaurre" w:date="2022-08-06T18:35:38Z">
        <w:r>
          <w:rPr>
            <w:rFonts w:cs="Source Sans Pro" w:ascii="Source Sans Pro" w:hAnsi="Source Sans Pro"/>
            <w:i/>
            <w:iCs/>
          </w:rPr>
          <w:t>ohun</w:t>
        </w:r>
      </w:ins>
      <w:ins w:id="329" w:author="G. Smith-Vidaurre" w:date="2022-08-06T18:35:38Z">
        <w:r>
          <w:rPr>
            <w:rFonts w:cs="Source Sans Pro" w:ascii="Source Sans Pro" w:hAnsi="Source Sans Pro"/>
          </w:rPr>
          <w:t xml:space="preserve"> </w:t>
        </w:r>
      </w:ins>
      <w:r>
        <w:rPr>
          <w:rFonts w:cs="Source Sans Pro" w:ascii="Source Sans Pro" w:hAnsi="Source Sans Pro"/>
        </w:rPr>
        <w:t xml:space="preserve">can facilitate </w:t>
      </w:r>
      <w:commentRangeStart w:id="15"/>
      <w:r>
        <w:rPr>
          <w:rFonts w:cs="Source Sans Pro" w:ascii="Source Sans Pro" w:hAnsi="Source Sans Pro"/>
        </w:rPr>
        <w:t>getting</w:t>
      </w:r>
      <w:r>
        <w:rPr>
          <w:rFonts w:cs="Source Sans Pro" w:ascii="Source Sans Pro" w:hAnsi="Source Sans Pro"/>
        </w:rPr>
      </w:r>
      <w:commentRangeEnd w:id="15"/>
      <w:r>
        <w:commentReference w:id="15"/>
      </w:r>
      <w:r>
        <w:rPr>
          <w:rFonts w:cs="Source Sans Pro" w:ascii="Source Sans Pro" w:hAnsi="Source Sans Pro"/>
        </w:rPr>
        <w:t xml:space="preserve"> acoustic data sets in the right format prior to automatic detection</w:t>
      </w:r>
      <w:commentRangeStart w:id="16"/>
      <w:r>
        <w:rPr>
          <w:rFonts w:cs="Source Sans Pro" w:ascii="Source Sans Pro" w:hAnsi="Source Sans Pro"/>
        </w:rPr>
        <w:t>.</w:t>
      </w:r>
      <w:r>
        <w:rPr>
          <w:rFonts w:cs="Source Sans Pro" w:ascii="Source Sans Pro" w:hAnsi="Source Sans Pro"/>
        </w:rPr>
      </w:r>
      <w:commentRangeEnd w:id="16"/>
      <w:r>
        <w:commentReference w:id="16"/>
      </w:r>
      <w:r>
        <w:rPr>
          <w:rFonts w:cs="Source Sans Pro" w:ascii="Source Sans Pro" w:hAnsi="Source Sans Pro"/>
        </w:rPr>
        <w:t xml:space="preserve"> The function </w:t>
      </w:r>
      <w:commentRangeStart w:id="17"/>
      <w:r>
        <w:rPr>
          <w:rStyle w:val="VerbatimChar"/>
          <w:rFonts w:cs="Source Sans Pro" w:ascii="Source Sans Pro" w:hAnsi="Source Sans Pro"/>
        </w:rPr>
        <w:t>feature_acoustic_data</w:t>
      </w:r>
      <w:r>
        <w:rPr>
          <w:rFonts w:cs="Source Sans Pro" w:ascii="Source Sans Pro" w:hAnsi="Source Sans Pro"/>
        </w:rPr>
        <w:t xml:space="preserve"> </w:t>
      </w:r>
      <w:r>
        <w:rPr>
          <w:rFonts w:cs="Source Sans Pro" w:ascii="Source Sans Pro" w:hAnsi="Source Sans Pro"/>
        </w:rPr>
      </w:r>
      <w:commentRangeEnd w:id="17"/>
      <w:r>
        <w:commentReference w:id="17"/>
      </w:r>
      <w:r>
        <w:rPr>
          <w:rFonts w:cs="Source Sans Pro" w:ascii="Source Sans Pro" w:hAnsi="Source Sans Pro"/>
        </w:rPr>
        <w:t xml:space="preserve">prints a summary of the duration, size and format of all the recordings in a folder. Here we explore the acoustic data set of </w:t>
      </w:r>
      <w:ins w:id="330" w:author="G. Smith-Vidaurre" w:date="2022-08-06T18:35:53Z">
        <w:r>
          <w:rPr>
            <w:rFonts w:cs="Source Sans Pro" w:ascii="Source Sans Pro" w:hAnsi="Source Sans Pro"/>
          </w:rPr>
          <w:t>z</w:t>
        </w:r>
      </w:ins>
      <w:del w:id="331" w:author="G. Smith-Vidaurre" w:date="2022-08-06T18:35:53Z">
        <w:r>
          <w:rPr>
            <w:rFonts w:cs="Source Sans Pro" w:ascii="Source Sans Pro" w:hAnsi="Source Sans Pro"/>
          </w:rPr>
          <w:delText>Z</w:delText>
        </w:r>
      </w:del>
      <w:r>
        <w:rPr>
          <w:rFonts w:cs="Source Sans Pro" w:ascii="Source Sans Pro" w:hAnsi="Source Sans Pro"/>
        </w:rPr>
        <w:t>ebra finch</w:t>
      </w:r>
      <w:del w:id="332" w:author="colibri" w:date="2022-08-04T07:13:00Z">
        <w:r>
          <w:rPr>
            <w:rFonts w:cs="Source Sans Pro" w:ascii="Source Sans Pro" w:hAnsi="Source Sans Pro"/>
          </w:rPr>
          <w:delText>’s</w:delText>
        </w:r>
      </w:del>
      <w:r>
        <w:rPr>
          <w:rFonts w:cs="Source Sans Pro" w:ascii="Source Sans Pro" w:hAnsi="Source Sans Pro"/>
        </w:rPr>
        <w:t xml:space="preserve"> songs (suppl. </w:t>
      </w:r>
      <w:commentRangeStart w:id="18"/>
      <w:r>
        <w:rPr>
          <w:rFonts w:cs="Source Sans Pro" w:ascii="Source Sans Pro" w:hAnsi="Source Sans Pro"/>
        </w:rPr>
        <w:t>mat</w:t>
      </w:r>
      <w:r>
        <w:rPr>
          <w:rFonts w:cs="Source Sans Pro" w:ascii="Source Sans Pro" w:hAnsi="Source Sans Pro"/>
        </w:rPr>
      </w:r>
      <w:commentRangeEnd w:id="18"/>
      <w:r>
        <w:commentReference w:id="18"/>
      </w:r>
      <w:r>
        <w:rPr>
          <w:rFonts w:cs="Source Sans Pro" w:ascii="Source Sans Pro" w:hAnsi="Source Sans Pro"/>
        </w:rPr>
        <w:t>):</w:t>
      </w:r>
    </w:p>
    <w:p>
      <w:pPr>
        <w:pStyle w:val="SourceCode"/>
        <w:rPr>
          <w:rFonts w:ascii="Source Sans Pro" w:hAnsi="Source Sans Pro" w:cs="Source Sans Pro"/>
        </w:rPr>
      </w:pPr>
      <w:r>
        <w:rPr>
          <w:rStyle w:val="CommentTok"/>
          <w:rFonts w:cs="Source Sans Pro" w:ascii="Source Sans Pro" w:hAnsi="Source Sans Pro"/>
        </w:rPr>
        <w:t># working directory</w:t>
      </w:r>
      <w:r>
        <w:rPr>
          <w:rFonts w:cs="Source Sans Pro" w:ascii="Source Sans Pro" w:hAnsi="Source Sans Pro"/>
        </w:rPr>
        <w:br/>
      </w:r>
      <w:r>
        <w:rPr>
          <w:rStyle w:val="NormalTok"/>
          <w:rFonts w:cs="Source Sans Pro" w:ascii="Source Sans Pro" w:hAnsi="Source Sans Pro"/>
        </w:rPr>
        <w:t xml:space="preserve">path_zebra_finch </w:t>
      </w:r>
      <w:r>
        <w:rPr>
          <w:rStyle w:val="OtherTok"/>
          <w:rFonts w:cs="Source Sans Pro" w:ascii="Source Sans Pro" w:hAnsi="Source Sans Pro"/>
        </w:rPr>
        <w:t>&lt;-</w:t>
      </w:r>
      <w:r>
        <w:rPr>
          <w:rStyle w:val="NormalTok"/>
          <w:rFonts w:cs="Source Sans Pro" w:ascii="Source Sans Pro" w:hAnsi="Source Sans Pro"/>
        </w:rPr>
        <w:t xml:space="preserve"> </w:t>
      </w:r>
      <w:r>
        <w:rPr>
          <w:rStyle w:val="StringTok"/>
          <w:rFonts w:cs="Source Sans Pro" w:ascii="Source Sans Pro" w:hAnsi="Source Sans Pro"/>
        </w:rPr>
        <w:t>"path_to_zebra_finch_files"</w:t>
      </w:r>
      <w:r>
        <w:rPr>
          <w:rFonts w:cs="Source Sans Pro" w:ascii="Source Sans Pro" w:hAnsi="Source Sans Pro"/>
        </w:rPr>
        <w:br/>
        <w:br/>
      </w:r>
      <w:r>
        <w:rPr>
          <w:rStyle w:val="FunctionTok"/>
          <w:rFonts w:cs="Source Sans Pro" w:ascii="Source Sans Pro" w:hAnsi="Source Sans Pro"/>
        </w:rPr>
        <w:t>feature_acoustic_data</w:t>
      </w:r>
      <w:r>
        <w:rPr>
          <w:rStyle w:val="NormalTok"/>
          <w:rFonts w:cs="Source Sans Pro" w:ascii="Source Sans Pro" w:hAnsi="Source Sans Pro"/>
        </w:rPr>
        <w:t>(</w:t>
      </w:r>
      <w:r>
        <w:rPr>
          <w:rStyle w:val="AttributeTok"/>
          <w:rFonts w:cs="Source Sans Pro" w:ascii="Source Sans Pro" w:hAnsi="Source Sans Pro"/>
        </w:rPr>
        <w:t>path =</w:t>
      </w:r>
      <w:r>
        <w:rPr>
          <w:rStyle w:val="NormalTok"/>
          <w:rFonts w:cs="Source Sans Pro" w:ascii="Source Sans Pro" w:hAnsi="Source Sans Pro"/>
        </w:rPr>
        <w:t xml:space="preserve"> path_zebra_finch)</w:t>
      </w:r>
    </w:p>
    <w:p>
      <w:pPr>
        <w:pStyle w:val="SourceCode"/>
        <w:rPr>
          <w:rFonts w:ascii="Source Sans Pro" w:hAnsi="Source Sans Pro" w:cs="Source Sans Pro"/>
        </w:rPr>
      </w:pPr>
      <w:r>
        <w:rPr>
          <w:rStyle w:val="VerbatimChar"/>
          <w:rFonts w:cs="Source Sans Pro" w:ascii="Source Sans Pro" w:hAnsi="Source Sans Pro"/>
        </w:rPr>
        <w:t>## Features of the acoustic data set in '/home/m/Dropbox/Projects/ohun_paper/data/raw/taeniopygia':</w:t>
      </w:r>
      <w:r>
        <w:rPr>
          <w:rFonts w:cs="Source Sans Pro" w:ascii="Source Sans Pro" w:hAnsi="Source Sans Pro"/>
        </w:rPr>
        <w:br/>
      </w:r>
      <w:r>
        <w:rPr>
          <w:rStyle w:val="VerbatimChar"/>
          <w:rFonts w:cs="Source Sans Pro" w:ascii="Source Sans Pro" w:hAnsi="Source Sans Pro"/>
        </w:rPr>
        <w:t>## * 18 sound files</w:t>
      </w:r>
      <w:r>
        <w:rPr>
          <w:rFonts w:cs="Source Sans Pro" w:ascii="Source Sans Pro" w:hAnsi="Source Sans Pro"/>
        </w:rPr>
        <w:br/>
      </w:r>
      <w:r>
        <w:rPr>
          <w:rStyle w:val="VerbatimChar"/>
          <w:rFonts w:cs="Source Sans Pro" w:ascii="Source Sans Pro" w:hAnsi="Source Sans Pro"/>
        </w:rPr>
        <w:t>## * 1 file format(s) (.wav (18))</w:t>
      </w:r>
      <w:r>
        <w:rPr>
          <w:rFonts w:cs="Source Sans Pro" w:ascii="Source Sans Pro" w:hAnsi="Source Sans Pro"/>
        </w:rPr>
        <w:br/>
      </w:r>
      <w:r>
        <w:rPr>
          <w:rStyle w:val="VerbatimChar"/>
          <w:rFonts w:cs="Source Sans Pro" w:ascii="Source Sans Pro" w:hAnsi="Source Sans Pro"/>
        </w:rPr>
        <w:t>## * 1 sampling rate(s) (44.1 kHz (18))</w:t>
      </w:r>
      <w:r>
        <w:rPr>
          <w:rFonts w:cs="Source Sans Pro" w:ascii="Source Sans Pro" w:hAnsi="Source Sans Pro"/>
        </w:rPr>
        <w:br/>
      </w:r>
      <w:r>
        <w:rPr>
          <w:rStyle w:val="VerbatimChar"/>
          <w:rFonts w:cs="Source Sans Pro" w:ascii="Source Sans Pro" w:hAnsi="Source Sans Pro"/>
        </w:rPr>
        <w:t>## * 1 bit depth(s) (16 bits (18))</w:t>
      </w:r>
      <w:r>
        <w:rPr>
          <w:rFonts w:cs="Source Sans Pro" w:ascii="Source Sans Pro" w:hAnsi="Source Sans Pro"/>
        </w:rPr>
        <w:br/>
      </w:r>
      <w:r>
        <w:rPr>
          <w:rStyle w:val="VerbatimChar"/>
          <w:rFonts w:cs="Source Sans Pro" w:ascii="Source Sans Pro" w:hAnsi="Source Sans Pro"/>
        </w:rPr>
        <w:t>## * 1 number of channels (1 channel(s) (18))</w:t>
      </w:r>
      <w:r>
        <w:rPr>
          <w:rFonts w:cs="Source Sans Pro" w:ascii="Source Sans Pro" w:hAnsi="Source Sans Pro"/>
        </w:rPr>
        <w:br/>
      </w:r>
      <w:r>
        <w:rPr>
          <w:rStyle w:val="VerbatimChar"/>
          <w:rFonts w:cs="Source Sans Pro" w:ascii="Source Sans Pro" w:hAnsi="Source Sans Pro"/>
        </w:rPr>
        <w:t>## * File duration range: 2.63-21.76 s (mean: 12.22 s)</w:t>
      </w:r>
      <w:r>
        <w:rPr>
          <w:rFonts w:cs="Source Sans Pro" w:ascii="Source Sans Pro" w:hAnsi="Source Sans Pro"/>
        </w:rPr>
        <w:br/>
      </w:r>
      <w:r>
        <w:rPr>
          <w:rStyle w:val="VerbatimChar"/>
          <w:rFonts w:cs="Source Sans Pro" w:ascii="Source Sans Pro" w:hAnsi="Source Sans Pro"/>
        </w:rPr>
        <w:t>## * File size range: 0.23-1.92 MB (mean: 1.08 MB)</w:t>
      </w:r>
      <w:r>
        <w:rPr>
          <w:rFonts w:cs="Source Sans Pro" w:ascii="Source Sans Pro" w:hAnsi="Source Sans Pro"/>
        </w:rPr>
        <w:br/>
      </w:r>
      <w:r>
        <w:rPr>
          <w:rStyle w:val="VerbatimChar"/>
          <w:rFonts w:cs="Source Sans Pro" w:ascii="Source Sans Pro" w:hAnsi="Source Sans Pro"/>
        </w:rPr>
        <w:t>##  (detailed information by sound file can be obtained with 'warbleR::info_sound_files()')</w:t>
      </w:r>
    </w:p>
    <w:p>
      <w:pPr>
        <w:pStyle w:val="FirstParagraph"/>
        <w:rPr>
          <w:rFonts w:ascii="Source Sans Pro" w:hAnsi="Source Sans Pro" w:cs="Source Sans Pro"/>
        </w:rPr>
      </w:pPr>
      <w:r>
        <w:rPr>
          <w:rFonts w:cs="Source Sans Pro" w:ascii="Source Sans Pro" w:hAnsi="Source Sans Pro"/>
        </w:rPr>
      </w:r>
    </w:p>
    <w:p>
      <w:pPr>
        <w:pStyle w:val="FirstParagraph"/>
        <w:rPr/>
      </w:pPr>
      <w:r>
        <w:rPr>
          <w:rFonts w:cs="Source Sans Pro" w:ascii="Source Sans Pro" w:hAnsi="Source Sans Pro"/>
        </w:rPr>
        <w:t>In this case</w:t>
      </w:r>
      <w:ins w:id="333" w:author="G. Smith-Vidaurre" w:date="2022-08-06T18:36:14Z">
        <w:r>
          <w:rPr>
            <w:rFonts w:cs="Source Sans Pro" w:ascii="Source Sans Pro" w:hAnsi="Source Sans Pro"/>
          </w:rPr>
          <w:t>,</w:t>
        </w:r>
      </w:ins>
      <w:r>
        <w:rPr>
          <w:rFonts w:cs="Source Sans Pro" w:ascii="Source Sans Pro" w:hAnsi="Source Sans Pro"/>
        </w:rPr>
        <w:t xml:space="preserve"> all recordings have format </w:t>
      </w:r>
      <w:del w:id="334" w:author="colibri" w:date="2022-08-04T07:16:00Z">
        <w:r>
          <w:rPr>
            <w:rFonts w:cs="Source Sans Pro" w:ascii="Source Sans Pro" w:hAnsi="Source Sans Pro"/>
          </w:rPr>
          <w:delText>(.</w:delText>
        </w:r>
      </w:del>
      <w:ins w:id="335" w:author="colibri" w:date="2022-08-04T07:16:00Z">
        <w:r>
          <w:rPr>
            <w:rFonts w:cs="Source Sans Pro" w:ascii="Source Sans Pro" w:hAnsi="Source Sans Pro"/>
          </w:rPr>
          <w:t>‘.</w:t>
        </w:r>
      </w:ins>
      <w:r>
        <w:rPr>
          <w:rFonts w:cs="Source Sans Pro" w:ascii="Source Sans Pro" w:hAnsi="Source Sans Pro"/>
        </w:rPr>
        <w:t>wav files, 44.1 kHz sampling rate, 16 bit resolution and a single channel</w:t>
      </w:r>
      <w:ins w:id="336" w:author="colibri" w:date="2022-08-04T07:16:00Z">
        <w:r>
          <w:rPr>
            <w:rFonts w:cs="Source Sans Pro" w:ascii="Source Sans Pro" w:hAnsi="Source Sans Pro"/>
          </w:rPr>
          <w:t>’</w:t>
        </w:r>
      </w:ins>
      <w:del w:id="337" w:author="colibri" w:date="2022-08-04T07:16:00Z">
        <w:r>
          <w:rPr>
            <w:rFonts w:cs="Source Sans Pro" w:ascii="Source Sans Pro" w:hAnsi="Source Sans Pro"/>
          </w:rPr>
          <w:delText>)</w:delText>
        </w:r>
      </w:del>
      <w:r>
        <w:rPr>
          <w:rFonts w:cs="Source Sans Pro" w:ascii="Source Sans Pro" w:hAnsi="Source Sans Pro"/>
        </w:rPr>
        <w:t>. We can also check the duration and size of files</w:t>
      </w:r>
      <w:ins w:id="338" w:author="colibri" w:date="2022-08-04T07:17:00Z">
        <w:r>
          <w:rPr>
            <w:rFonts w:cs="Source Sans Pro" w:ascii="Source Sans Pro" w:hAnsi="Source Sans Pro"/>
          </w:rPr>
          <w:t xml:space="preserve">, </w:t>
        </w:r>
      </w:ins>
      <w:del w:id="339" w:author="colibri" w:date="2022-08-04T07:17:00Z">
        <w:r>
          <w:rPr>
            <w:rFonts w:cs="Source Sans Pro" w:ascii="Source Sans Pro" w:hAnsi="Source Sans Pro"/>
          </w:rPr>
          <w:delText xml:space="preserve">. This information </w:delText>
        </w:r>
      </w:del>
      <w:ins w:id="340" w:author="colibri" w:date="2022-08-04T07:17:00Z">
        <w:r>
          <w:rPr>
            <w:rFonts w:cs="Source Sans Pro" w:ascii="Source Sans Pro" w:hAnsi="Source Sans Pro"/>
          </w:rPr>
          <w:t xml:space="preserve">which </w:t>
        </w:r>
      </w:ins>
      <w:r>
        <w:rPr>
          <w:rFonts w:cs="Source Sans Pro" w:ascii="Source Sans Pro" w:hAnsi="Source Sans Pro"/>
        </w:rPr>
        <w:t>is important</w:t>
      </w:r>
      <w:ins w:id="341" w:author="G. Smith-Vidaurre" w:date="2022-08-06T18:36:29Z">
        <w:r>
          <w:rPr>
            <w:rFonts w:cs="Source Sans Pro" w:ascii="Source Sans Pro" w:hAnsi="Source Sans Pro"/>
          </w:rPr>
          <w:t>.</w:t>
        </w:r>
      </w:ins>
      <w:r>
        <w:rPr>
          <w:rFonts w:cs="Source Sans Pro" w:ascii="Source Sans Pro" w:hAnsi="Source Sans Pro"/>
        </w:rPr>
        <w:t xml:space="preserve"> </w:t>
      </w:r>
      <w:ins w:id="342" w:author="G. Smith-Vidaurre" w:date="2022-08-06T18:36:31Z">
        <w:r>
          <w:rPr>
            <w:rFonts w:cs="Source Sans Pro" w:ascii="Source Sans Pro" w:hAnsi="Source Sans Pro"/>
          </w:rPr>
          <w:t>S</w:t>
        </w:r>
      </w:ins>
      <w:del w:id="343" w:author="G. Smith-Vidaurre" w:date="2022-08-06T18:36:30Z">
        <w:r>
          <w:rPr>
            <w:rFonts w:cs="Source Sans Pro" w:ascii="Source Sans Pro" w:hAnsi="Source Sans Pro"/>
          </w:rPr>
          <w:delText>as s</w:delText>
        </w:r>
      </w:del>
      <w:r>
        <w:rPr>
          <w:rFonts w:cs="Source Sans Pro" w:ascii="Source Sans Pro" w:hAnsi="Source Sans Pro"/>
        </w:rPr>
        <w:t>ome tuning parameters of detection routines can behave differently depending on file format (</w:t>
      </w:r>
      <w:r>
        <w:rPr>
          <w:rFonts w:cs="Source Sans Pro" w:ascii="Source Sans Pro" w:hAnsi="Source Sans Pro"/>
          <w:i/>
          <w:iCs/>
          <w:rPrChange w:id="0" w:author="colibri" w:date="2022-08-04T07:17:00Z">
            <w:rPr>
              <w:rFonts w:ascii="Source Sans Pro" w:hAnsi="Source Sans Pro" w:cs="Source Sans Pro"/>
            </w:rPr>
          </w:rPrChange>
        </w:rPr>
        <w:t>e.g.</w:t>
      </w:r>
      <w:ins w:id="345" w:author="colibri" w:date="2022-08-04T07:17:00Z">
        <w:r>
          <w:rPr>
            <w:rFonts w:cs="Source Sans Pro" w:ascii="Source Sans Pro" w:hAnsi="Source Sans Pro"/>
          </w:rPr>
          <w:t>,</w:t>
        </w:r>
      </w:ins>
      <w:r>
        <w:rPr>
          <w:rFonts w:cs="Source Sans Pro" w:ascii="Source Sans Pro" w:hAnsi="Source Sans Pro"/>
        </w:rPr>
        <w:t> time window size is affected by sampling rate)</w:t>
      </w:r>
      <w:ins w:id="346" w:author="Gloriana Chaverri" w:date="2022-07-13T16:47:00Z">
        <w:r>
          <w:rPr>
            <w:rFonts w:cs="Source Sans Pro" w:ascii="Source Sans Pro" w:hAnsi="Source Sans Pro"/>
          </w:rPr>
          <w:t>,</w:t>
        </w:r>
      </w:ins>
      <w:r>
        <w:rPr>
          <w:rFonts w:cs="Source Sans Pro" w:ascii="Source Sans Pro" w:hAnsi="Source Sans Pro"/>
        </w:rPr>
        <w:t xml:space="preserve"> or simply because some software might </w:t>
      </w:r>
      <w:del w:id="347" w:author="colibri" w:date="2022-08-04T07:18:00Z">
        <w:r>
          <w:rPr>
            <w:rFonts w:cs="Source Sans Pro" w:ascii="Source Sans Pro" w:hAnsi="Source Sans Pro"/>
          </w:rPr>
          <w:delText xml:space="preserve">can </w:delText>
        </w:r>
      </w:del>
      <w:r>
        <w:rPr>
          <w:rFonts w:cs="Source Sans Pro" w:ascii="Source Sans Pro" w:hAnsi="Source Sans Pro"/>
        </w:rPr>
        <w:t xml:space="preserve">only work on specific sound file formats. In addition, long sound files </w:t>
      </w:r>
      <w:del w:id="348" w:author="colibri" w:date="2022-08-04T07:18:00Z">
        <w:r>
          <w:rPr>
            <w:rFonts w:cs="Source Sans Pro" w:ascii="Source Sans Pro" w:hAnsi="Source Sans Pro"/>
          </w:rPr>
          <w:delText xml:space="preserve">might </w:delText>
        </w:r>
      </w:del>
      <w:ins w:id="349" w:author="colibri" w:date="2022-08-04T07:18:00Z">
        <w:r>
          <w:rPr>
            <w:rFonts w:cs="Source Sans Pro" w:ascii="Source Sans Pro" w:hAnsi="Source Sans Pro"/>
          </w:rPr>
          <w:t xml:space="preserve">could </w:t>
        </w:r>
      </w:ins>
      <w:r>
        <w:rPr>
          <w:rFonts w:cs="Source Sans Pro" w:ascii="Source Sans Pro" w:hAnsi="Source Sans Pro"/>
        </w:rPr>
        <w:t>be hard to analyze</w:t>
      </w:r>
      <w:del w:id="350" w:author="Gloriana Chaverri" w:date="2022-07-13T16:47:00Z">
        <w:r>
          <w:rPr>
            <w:rFonts w:cs="Source Sans Pro" w:ascii="Source Sans Pro" w:hAnsi="Source Sans Pro"/>
          </w:rPr>
          <w:delText>d</w:delText>
        </w:r>
      </w:del>
      <w:r>
        <w:rPr>
          <w:rFonts w:cs="Source Sans Pro" w:ascii="Source Sans Pro" w:hAnsi="Source Sans Pro"/>
        </w:rPr>
        <w:t xml:space="preserve"> </w:t>
      </w:r>
      <w:ins w:id="351" w:author="G. Smith-Vidaurre" w:date="2022-08-06T18:36:42Z">
        <w:r>
          <w:rPr>
            <w:rFonts w:cs="Source Sans Pro" w:ascii="Source Sans Pro" w:hAnsi="Source Sans Pro"/>
          </w:rPr>
          <w:t>o</w:t>
        </w:r>
      </w:ins>
      <w:del w:id="352" w:author="G. Smith-Vidaurre" w:date="2022-08-06T18:36:42Z">
        <w:r>
          <w:rPr>
            <w:rFonts w:cs="Source Sans Pro" w:ascii="Source Sans Pro" w:hAnsi="Source Sans Pro"/>
          </w:rPr>
          <w:delText>i</w:delText>
        </w:r>
      </w:del>
      <w:r>
        <w:rPr>
          <w:rFonts w:cs="Source Sans Pro" w:ascii="Source Sans Pro" w:hAnsi="Source Sans Pro"/>
        </w:rPr>
        <w:t xml:space="preserve">n </w:t>
      </w:r>
      <w:ins w:id="353" w:author="G. Smith-Vidaurre" w:date="2022-08-06T18:36:47Z">
        <w:r>
          <w:rPr>
            <w:rFonts w:cs="Source Sans Pro" w:ascii="Source Sans Pro" w:hAnsi="Source Sans Pro"/>
          </w:rPr>
          <w:t xml:space="preserve">some </w:t>
        </w:r>
      </w:ins>
      <w:del w:id="354" w:author="G. Smith-Vidaurre" w:date="2022-08-06T18:36:46Z">
        <w:r>
          <w:rPr>
            <w:rFonts w:cs="Source Sans Pro" w:ascii="Source Sans Pro" w:hAnsi="Source Sans Pro"/>
          </w:rPr>
          <w:delText>regular</w:delText>
        </w:r>
      </w:del>
      <w:r>
        <w:rPr>
          <w:rFonts w:cs="Source Sans Pro" w:ascii="Source Sans Pro" w:hAnsi="Source Sans Pro"/>
        </w:rPr>
        <w:t xml:space="preserve"> computers and might have to be split in</w:t>
      </w:r>
      <w:ins w:id="355" w:author="colibri" w:date="2022-08-04T07:18:00Z">
        <w:r>
          <w:rPr>
            <w:rFonts w:cs="Source Sans Pro" w:ascii="Source Sans Pro" w:hAnsi="Source Sans Pro"/>
          </w:rPr>
          <w:t>to</w:t>
        </w:r>
      </w:ins>
      <w:r>
        <w:rPr>
          <w:rFonts w:cs="Source Sans Pro" w:ascii="Source Sans Pro" w:hAnsi="Source Sans Pro"/>
        </w:rPr>
        <w:t xml:space="preserve"> shorter clips. In the latter case</w:t>
      </w:r>
      <w:ins w:id="356" w:author="G. Smith-Vidaurre" w:date="2022-08-06T18:36:54Z">
        <w:r>
          <w:rPr>
            <w:rFonts w:cs="Source Sans Pro" w:ascii="Source Sans Pro" w:hAnsi="Source Sans Pro"/>
          </w:rPr>
          <w:t>,</w:t>
        </w:r>
      </w:ins>
      <w:r>
        <w:rPr>
          <w:rFonts w:cs="Source Sans Pro" w:ascii="Source Sans Pro" w:hAnsi="Source Sans Pro"/>
        </w:rPr>
        <w:t xml:space="preserve"> the function </w:t>
      </w:r>
      <w:r>
        <w:rPr>
          <w:rStyle w:val="VerbatimChar"/>
          <w:rFonts w:cs="Source Sans Pro" w:ascii="Source Sans Pro" w:hAnsi="Source Sans Pro"/>
        </w:rPr>
        <w:t>split_acoustic_data</w:t>
      </w:r>
      <w:r>
        <w:rPr>
          <w:rFonts w:cs="Source Sans Pro" w:ascii="Source Sans Pro" w:hAnsi="Source Sans Pro"/>
        </w:rPr>
        <w:t xml:space="preserve"> can be used to produce those clips:</w:t>
      </w:r>
    </w:p>
    <w:p>
      <w:pPr>
        <w:pStyle w:val="SourceCode"/>
        <w:rPr>
          <w:rFonts w:ascii="Source Sans Pro" w:hAnsi="Source Sans Pro" w:cs="Source Sans Pro"/>
        </w:rPr>
      </w:pPr>
      <w:r>
        <w:rPr>
          <w:rStyle w:val="NormalTok"/>
          <w:rFonts w:cs="Source Sans Pro" w:ascii="Source Sans Pro" w:hAnsi="Source Sans Pro"/>
        </w:rPr>
        <w:t xml:space="preserve">split_info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split_acoustic_data</w:t>
      </w:r>
      <w:r>
        <w:rPr>
          <w:rStyle w:val="NormalTok"/>
          <w:rFonts w:cs="Source Sans Pro" w:ascii="Source Sans Pro" w:hAnsi="Source Sans Pro"/>
        </w:rPr>
        <w:t>(</w:t>
      </w:r>
      <w:r>
        <w:rPr>
          <w:rStyle w:val="AttributeTok"/>
          <w:rFonts w:cs="Source Sans Pro" w:ascii="Source Sans Pro" w:hAnsi="Source Sans Pro"/>
        </w:rPr>
        <w:t>path =</w:t>
      </w:r>
      <w:r>
        <w:rPr>
          <w:rStyle w:val="NormalTok"/>
          <w:rFonts w:cs="Source Sans Pro" w:ascii="Source Sans Pro" w:hAnsi="Source Sans Pro"/>
        </w:rPr>
        <w:t xml:space="preserve"> path_zebra_finch, </w:t>
      </w:r>
      <w:r>
        <w:rPr>
          <w:rStyle w:val="AttributeTok"/>
          <w:rFonts w:cs="Source Sans Pro" w:ascii="Source Sans Pro" w:hAnsi="Source Sans Pro"/>
        </w:rPr>
        <w:t>sgmt.dur =</w:t>
      </w:r>
      <w:r>
        <w:rPr>
          <w:rStyle w:val="NormalTok"/>
          <w:rFonts w:cs="Source Sans Pro" w:ascii="Source Sans Pro" w:hAnsi="Source Sans Pro"/>
        </w:rPr>
        <w:t xml:space="preserve"> </w:t>
      </w:r>
      <w:r>
        <w:rPr>
          <w:rStyle w:val="DecValTok"/>
          <w:rFonts w:cs="Source Sans Pro" w:ascii="Source Sans Pro" w:hAnsi="Source Sans Pro"/>
        </w:rPr>
        <w:t>5</w:t>
      </w:r>
      <w:r>
        <w:rPr>
          <w:rStyle w:val="NormalTok"/>
          <w:rFonts w:cs="Source Sans Pro" w:ascii="Source Sans Pro" w:hAnsi="Source Sans Pro"/>
        </w:rPr>
        <w:t>)</w:t>
      </w:r>
      <w:r>
        <w:rPr>
          <w:rFonts w:cs="Source Sans Pro" w:ascii="Source Sans Pro" w:hAnsi="Source Sans Pro"/>
        </w:rPr>
        <w:br/>
        <w:br/>
      </w:r>
      <w:r>
        <w:rPr>
          <w:rStyle w:val="FunctionTok"/>
          <w:rFonts w:cs="Source Sans Pro" w:ascii="Source Sans Pro" w:hAnsi="Source Sans Pro"/>
        </w:rPr>
        <w:t>head</w:t>
      </w:r>
      <w:r>
        <w:rPr>
          <w:rStyle w:val="NormalTok"/>
          <w:rFonts w:cs="Source Sans Pro" w:ascii="Source Sans Pro" w:hAnsi="Source Sans Pro"/>
        </w:rPr>
        <w:t>(split_info)</w:t>
      </w:r>
    </w:p>
    <w:p>
      <w:pPr>
        <w:pStyle w:val="TextBody"/>
        <w:rPr>
          <w:rFonts w:ascii="Source Sans Pro" w:hAnsi="Source Sans Pro" w:cs="Source Sans Pro"/>
        </w:rPr>
      </w:pPr>
      <w:r>
        <w:rPr>
          <w:rFonts w:cs="Source Sans Pro" w:ascii="Source Sans Pro" w:hAnsi="Source Sans Pro"/>
        </w:rPr>
      </w:r>
    </w:p>
    <w:p>
      <w:pPr>
        <w:pStyle w:val="TextBody"/>
        <w:rPr>
          <w:rFonts w:ascii="Source Sans Pro" w:hAnsi="Source Sans Pro" w:cs="Source Sans Pro"/>
        </w:rPr>
      </w:pPr>
      <w:r>
        <w:rPr/>
        <w:drawing>
          <wp:inline distT="0" distB="0" distL="0" distR="0">
            <wp:extent cx="5485765" cy="17564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85765" cy="1756410"/>
                    </a:xfrm>
                    <a:prstGeom prst="rect">
                      <a:avLst/>
                    </a:prstGeom>
                  </pic:spPr>
                </pic:pic>
              </a:graphicData>
            </a:graphic>
          </wp:inline>
        </w:drawing>
      </w:r>
    </w:p>
    <w:p>
      <w:pPr>
        <w:pStyle w:val="TextBody"/>
        <w:rPr>
          <w:rFonts w:ascii="Source Sans Pro" w:hAnsi="Source Sans Pro" w:cs="Source Sans Pro"/>
        </w:rPr>
      </w:pPr>
      <w:r>
        <w:rPr>
          <w:rFonts w:cs="Source Sans Pro" w:ascii="Source Sans Pro" w:hAnsi="Source Sans Pro"/>
        </w:rPr>
      </w:r>
    </w:p>
    <w:p>
      <w:pPr>
        <w:pStyle w:val="TextBody"/>
        <w:rPr/>
      </w:pPr>
      <w:r>
        <w:rPr>
          <w:rFonts w:cs="Source Sans Pro" w:ascii="Source Sans Pro" w:hAnsi="Source Sans Pro"/>
        </w:rPr>
        <w:t xml:space="preserve">The output shows </w:t>
      </w:r>
      <w:ins w:id="357" w:author="G. Smith-Vidaurre" w:date="2022-08-06T18:37:14Z">
        <w:r>
          <w:rPr>
            <w:rFonts w:cs="Source Sans Pro" w:ascii="Source Sans Pro" w:hAnsi="Source Sans Pro"/>
          </w:rPr>
          <w:t xml:space="preserve">the </w:t>
        </w:r>
      </w:ins>
      <w:del w:id="358" w:author="G. Smith-Vidaurre" w:date="2022-08-06T18:37:10Z">
        <w:r>
          <w:rPr>
            <w:rFonts w:cs="Source Sans Pro" w:ascii="Source Sans Pro" w:hAnsi="Source Sans Pro"/>
          </w:rPr>
          <w:delText>to which</w:delText>
        </w:r>
      </w:del>
      <w:r>
        <w:rPr>
          <w:rFonts w:cs="Source Sans Pro" w:ascii="Source Sans Pro" w:hAnsi="Source Sans Pro"/>
        </w:rPr>
        <w:t xml:space="preserve"> time segments in the original sound files </w:t>
      </w:r>
      <w:ins w:id="359" w:author="G. Smith-Vidaurre" w:date="2022-08-06T18:37:01Z">
        <w:r>
          <w:rPr>
            <w:rFonts w:cs="Source Sans Pro" w:ascii="Source Sans Pro" w:hAnsi="Source Sans Pro"/>
          </w:rPr>
          <w:t xml:space="preserve">to which </w:t>
        </w:r>
      </w:ins>
      <w:r>
        <w:rPr>
          <w:rFonts w:cs="Source Sans Pro" w:ascii="Source Sans Pro" w:hAnsi="Source Sans Pro"/>
        </w:rPr>
        <w:t>the clips belong</w:t>
      </w:r>
      <w:del w:id="360" w:author="G. Smith-Vidaurre" w:date="2022-08-06T18:37:06Z">
        <w:r>
          <w:rPr>
            <w:rFonts w:cs="Source Sans Pro" w:ascii="Source Sans Pro" w:hAnsi="Source Sans Pro"/>
          </w:rPr>
          <w:delText xml:space="preserve"> to</w:delText>
        </w:r>
      </w:del>
      <w:r>
        <w:rPr>
          <w:rFonts w:cs="Source Sans Pro" w:ascii="Source Sans Pro" w:hAnsi="Source Sans Pro"/>
        </w:rPr>
        <w:t>. If an annotation table is supplied (argument ‘X’) the function will adjust the annotations so they refer to the position of the signals in the clips. This can be helpful when reference tables have been annotated on the original sound files.</w:t>
      </w:r>
    </w:p>
    <w:p>
      <w:pPr>
        <w:pStyle w:val="TextBody"/>
        <w:rPr>
          <w:rFonts w:ascii="Source Sans Pro" w:hAnsi="Source Sans Pro" w:cs="Source Sans Pro"/>
        </w:rPr>
      </w:pPr>
      <w:r>
        <w:rPr>
          <w:rFonts w:cs="Source Sans Pro" w:ascii="Source Sans Pro" w:hAnsi="Source Sans Pro"/>
        </w:rPr>
        <w:t xml:space="preserve">Annotations can also be explored using the function </w:t>
      </w:r>
      <w:r>
        <w:rPr>
          <w:rStyle w:val="VerbatimChar"/>
          <w:rFonts w:cs="Source Sans Pro" w:ascii="Source Sans Pro" w:hAnsi="Source Sans Pro"/>
        </w:rPr>
        <w:t>feature_reference</w:t>
      </w:r>
      <w:del w:id="361" w:author="colibri" w:date="2022-08-04T07:19:00Z">
        <w:r>
          <w:rPr>
            <w:rStyle w:val="VerbatimChar"/>
            <w:rFonts w:cs="Source Sans Pro" w:ascii="Source Sans Pro" w:hAnsi="Source Sans Pro"/>
          </w:rPr>
          <w:delText>. It</w:delText>
        </w:r>
      </w:del>
      <w:ins w:id="362" w:author="colibri" w:date="2022-08-04T07:19:00Z">
        <w:r>
          <w:rPr>
            <w:rFonts w:cs="Source Sans Pro" w:ascii="Source Sans Pro" w:hAnsi="Source Sans Pro"/>
          </w:rPr>
          <w:t>, which</w:t>
        </w:r>
      </w:ins>
      <w:r>
        <w:rPr>
          <w:rFonts w:cs="Source Sans Pro" w:ascii="Source Sans Pro" w:hAnsi="Source Sans Pro"/>
        </w:rPr>
        <w:t xml:space="preserve"> returns </w:t>
      </w:r>
      <w:del w:id="363" w:author="colibri" w:date="2022-08-04T07:20:00Z">
        <w:r>
          <w:rPr>
            <w:rFonts w:cs="Source Sans Pro" w:ascii="Source Sans Pro" w:hAnsi="Source Sans Pro"/>
          </w:rPr>
          <w:delText xml:space="preserve">about </w:delText>
        </w:r>
      </w:del>
      <w:r>
        <w:rPr>
          <w:rFonts w:cs="Source Sans Pro" w:ascii="Source Sans Pro" w:hAnsi="Source Sans Pro"/>
        </w:rPr>
        <w:t xml:space="preserve">the </w:t>
      </w:r>
      <w:ins w:id="364" w:author="colibri" w:date="2022-08-04T07:20:00Z">
        <w:r>
          <w:rPr>
            <w:rFonts w:cs="Source Sans Pro" w:ascii="Source Sans Pro" w:hAnsi="Source Sans Pro"/>
          </w:rPr>
          <w:t xml:space="preserve">signal </w:t>
        </w:r>
      </w:ins>
      <w:r>
        <w:rPr>
          <w:rFonts w:cs="Source Sans Pro" w:ascii="Source Sans Pro" w:hAnsi="Source Sans Pro"/>
        </w:rPr>
        <w:t>mean and range</w:t>
      </w:r>
      <w:del w:id="365" w:author="colibri" w:date="2022-08-04T07:20:00Z">
        <w:r>
          <w:rPr>
            <w:rFonts w:cs="Source Sans Pro" w:ascii="Source Sans Pro" w:hAnsi="Source Sans Pro"/>
          </w:rPr>
          <w:delText xml:space="preserve"> of signal and</w:delText>
        </w:r>
      </w:del>
      <w:ins w:id="366" w:author="colibri" w:date="2022-08-04T07:20:00Z">
        <w:r>
          <w:rPr>
            <w:rFonts w:cs="Source Sans Pro" w:ascii="Source Sans Pro" w:hAnsi="Source Sans Pro"/>
          </w:rPr>
          <w:t>,</w:t>
        </w:r>
      </w:ins>
      <w:r>
        <w:rPr>
          <w:rFonts w:cs="Source Sans Pro" w:ascii="Source Sans Pro" w:hAnsi="Source Sans Pro"/>
        </w:rPr>
        <w:t xml:space="preserve"> gap duration (time intervals between selections), bottom and top frequency</w:t>
      </w:r>
      <w:ins w:id="367" w:author="colibri" w:date="2022-08-04T07:21:00Z">
        <w:r>
          <w:rPr>
            <w:rFonts w:cs="Source Sans Pro" w:ascii="Source Sans Pro" w:hAnsi="Source Sans Pro"/>
          </w:rPr>
          <w:t>,</w:t>
        </w:r>
      </w:ins>
      <w:r>
        <w:rPr>
          <w:rFonts w:cs="Source Sans Pro" w:ascii="Source Sans Pro" w:hAnsi="Source Sans Pro"/>
        </w:rPr>
        <w:t xml:space="preserve"> and </w:t>
      </w:r>
      <w:del w:id="368" w:author="colibri" w:date="2022-08-04T07:21:00Z">
        <w:r>
          <w:rPr>
            <w:rFonts w:cs="Source Sans Pro" w:ascii="Source Sans Pro" w:hAnsi="Source Sans Pro"/>
          </w:rPr>
          <w:delText xml:space="preserve">of </w:delText>
        </w:r>
      </w:del>
      <w:r>
        <w:rPr>
          <w:rFonts w:cs="Source Sans Pro" w:ascii="Source Sans Pro" w:hAnsi="Source Sans Pro"/>
        </w:rPr>
        <w:t>the number of annotations by sound file. If the path to the sound files is supplied</w:t>
      </w:r>
      <w:ins w:id="369" w:author="Gloriana Chaverri" w:date="2022-07-13T16:48:00Z">
        <w:r>
          <w:rPr>
            <w:rFonts w:cs="Source Sans Pro" w:ascii="Source Sans Pro" w:hAnsi="Source Sans Pro"/>
          </w:rPr>
          <w:t>,</w:t>
        </w:r>
      </w:ins>
      <w:r>
        <w:rPr>
          <w:rFonts w:cs="Source Sans Pro" w:ascii="Source Sans Pro" w:hAnsi="Source Sans Pro"/>
        </w:rPr>
        <w:t xml:space="preserve"> </w:t>
      </w:r>
      <w:ins w:id="370" w:author="G. Smith-Vidaurre" w:date="2022-08-06T18:37:41Z">
        <w:r>
          <w:rPr>
            <w:rFonts w:cs="Source Sans Pro" w:ascii="Source Sans Pro" w:hAnsi="Source Sans Pro"/>
          </w:rPr>
          <w:t xml:space="preserve">then </w:t>
        </w:r>
      </w:ins>
      <w:r>
        <w:rPr>
          <w:rFonts w:cs="Source Sans Pro" w:ascii="Source Sans Pro" w:hAnsi="Source Sans Pro"/>
        </w:rPr>
        <w:t>the duty cycle (</w:t>
      </w:r>
      <w:ins w:id="371" w:author="G. Smith-Vidaurre" w:date="2022-08-06T18:37:45Z">
        <w:r>
          <w:rPr>
            <w:rFonts w:cs="Source Sans Pro" w:ascii="Source Sans Pro" w:hAnsi="Source Sans Pro"/>
          </w:rPr>
          <w:t xml:space="preserve">the </w:t>
        </w:r>
      </w:ins>
      <w:r>
        <w:rPr>
          <w:rFonts w:cs="Source Sans Pro" w:ascii="Source Sans Pro" w:hAnsi="Source Sans Pro"/>
        </w:rPr>
        <w:t>fraction of a sound file corresponding to signals) and peak amplitude (</w:t>
      </w:r>
      <w:ins w:id="372" w:author="G. Smith-Vidaurre" w:date="2022-08-06T18:37:49Z">
        <w:r>
          <w:rPr>
            <w:rFonts w:cs="Source Sans Pro" w:ascii="Source Sans Pro" w:hAnsi="Source Sans Pro"/>
          </w:rPr>
          <w:t xml:space="preserve">the </w:t>
        </w:r>
      </w:ins>
      <w:r>
        <w:rPr>
          <w:rFonts w:cs="Source Sans Pro" w:ascii="Source Sans Pro" w:hAnsi="Source Sans Pro"/>
        </w:rPr>
        <w:t>highest amplitude in a detection) are also returned:</w:t>
      </w:r>
    </w:p>
    <w:p>
      <w:pPr>
        <w:pStyle w:val="SourceCode"/>
        <w:rPr>
          <w:rFonts w:ascii="Source Sans Pro" w:hAnsi="Source Sans Pro" w:cs="Source Sans Pro"/>
        </w:rPr>
      </w:pPr>
      <w:r>
        <w:rPr>
          <w:rStyle w:val="CommentTok"/>
          <w:rFonts w:cs="Source Sans Pro" w:ascii="Source Sans Pro" w:hAnsi="Source Sans Pro"/>
        </w:rPr>
        <w:t># read reference annotations</w:t>
      </w:r>
      <w:r>
        <w:rPr>
          <w:rFonts w:cs="Source Sans Pro" w:ascii="Source Sans Pro" w:hAnsi="Source Sans Pro"/>
        </w:rPr>
        <w:br/>
      </w:r>
      <w:r>
        <w:rPr>
          <w:rStyle w:val="NormalTok"/>
          <w:rFonts w:cs="Source Sans Pro" w:ascii="Source Sans Pro" w:hAnsi="Source Sans Pro"/>
        </w:rPr>
        <w:t xml:space="preserve">manual_ref_tae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read.csv</w:t>
      </w:r>
      <w:r>
        <w:rPr>
          <w:rStyle w:val="NormalTok"/>
          <w:rFonts w:cs="Source Sans Pro" w:ascii="Source Sans Pro" w:hAnsi="Source Sans Pro"/>
        </w:rPr>
        <w:t>(</w:t>
      </w:r>
      <w:r>
        <w:rPr>
          <w:rStyle w:val="FunctionTok"/>
          <w:rFonts w:cs="Source Sans Pro" w:ascii="Source Sans Pro" w:hAnsi="Source Sans Pro"/>
        </w:rPr>
        <w:t>file.path</w:t>
      </w:r>
      <w:r>
        <w:rPr>
          <w:rStyle w:val="NormalTok"/>
          <w:rFonts w:cs="Source Sans Pro" w:ascii="Source Sans Pro" w:hAnsi="Source Sans Pro"/>
        </w:rPr>
        <w:t xml:space="preserve">(path_zebra_finch, </w:t>
      </w:r>
      <w:r>
        <w:rPr>
          <w:rStyle w:val="StringTok"/>
          <w:rFonts w:cs="Source Sans Pro" w:ascii="Source Sans Pro" w:hAnsi="Source Sans Pro"/>
        </w:rPr>
        <w:t>"manual_selections_Taeniopygia.csv"</w:t>
      </w:r>
      <w:r>
        <w:rPr>
          <w:rStyle w:val="NormalTok"/>
          <w:rFonts w:cs="Source Sans Pro" w:ascii="Source Sans Pro" w:hAnsi="Source Sans Pro"/>
        </w:rPr>
        <w:t>))</w:t>
      </w:r>
      <w:r>
        <w:rPr>
          <w:rFonts w:cs="Source Sans Pro" w:ascii="Source Sans Pro" w:hAnsi="Source Sans Pro"/>
        </w:rPr>
        <w:br/>
        <w:br/>
      </w:r>
      <w:r>
        <w:rPr>
          <w:rStyle w:val="CommentTok"/>
          <w:rFonts w:cs="Source Sans Pro" w:ascii="Source Sans Pro" w:hAnsi="Source Sans Pro"/>
        </w:rPr>
        <w:t># explore annotations</w:t>
      </w:r>
      <w:r>
        <w:rPr>
          <w:rFonts w:cs="Source Sans Pro" w:ascii="Source Sans Pro" w:hAnsi="Source Sans Pro"/>
        </w:rPr>
        <w:br/>
      </w:r>
      <w:r>
        <w:rPr>
          <w:rStyle w:val="FunctionTok"/>
          <w:rFonts w:cs="Source Sans Pro" w:ascii="Source Sans Pro" w:hAnsi="Source Sans Pro"/>
        </w:rPr>
        <w:t>feature_reference</w:t>
      </w:r>
      <w:r>
        <w:rPr>
          <w:rStyle w:val="NormalTok"/>
          <w:rFonts w:cs="Source Sans Pro" w:ascii="Source Sans Pro" w:hAnsi="Source Sans Pro"/>
        </w:rPr>
        <w:t>(</w:t>
      </w:r>
      <w:r>
        <w:rPr>
          <w:rStyle w:val="AttributeTok"/>
          <w:rFonts w:cs="Source Sans Pro" w:ascii="Source Sans Pro" w:hAnsi="Source Sans Pro"/>
        </w:rPr>
        <w:t>reference =</w:t>
      </w:r>
      <w:r>
        <w:rPr>
          <w:rStyle w:val="NormalTok"/>
          <w:rFonts w:cs="Source Sans Pro" w:ascii="Source Sans Pro" w:hAnsi="Source Sans Pro"/>
        </w:rPr>
        <w:t xml:space="preserve"> manual_ref_tae, </w:t>
      </w:r>
      <w:r>
        <w:rPr>
          <w:rStyle w:val="AttributeTok"/>
          <w:rFonts w:cs="Source Sans Pro" w:ascii="Source Sans Pro" w:hAnsi="Source Sans Pro"/>
        </w:rPr>
        <w:t>path =</w:t>
      </w:r>
      <w:r>
        <w:rPr>
          <w:rStyle w:val="NormalTok"/>
          <w:rFonts w:cs="Source Sans Pro" w:ascii="Source Sans Pro" w:hAnsi="Source Sans Pro"/>
        </w:rPr>
        <w:t xml:space="preserve"> path_zebra_finch)</w:t>
      </w:r>
    </w:p>
    <w:p>
      <w:pPr>
        <w:pStyle w:val="SourceCode"/>
        <w:rPr>
          <w:rFonts w:ascii="Source Sans Pro" w:hAnsi="Source Sans Pro" w:cs="Source Sans Pro"/>
        </w:rPr>
      </w:pPr>
      <w:r>
        <w:rPr>
          <w:rStyle w:val="VerbatimChar"/>
          <w:rFonts w:cs="Source Sans Pro" w:ascii="Source Sans Pro" w:hAnsi="Source Sans Pro"/>
        </w:rPr>
        <w:t>##                  min   mean     max</w:t>
      </w:r>
      <w:ins w:id="373" w:author="G. Smith-Vidaurre" w:date="2022-08-06T18:38:18Z">
        <w:r>
          <w:rPr>
            <w:rStyle w:val="VerbatimChar"/>
            <w:rFonts w:cs="Source Sans Pro" w:ascii="Source Sans Pro" w:hAnsi="Source Sans Pro"/>
          </w:rPr>
          <w:commentReference w:id="19"/>
        </w:r>
      </w:ins>
      <w:r>
        <w:rPr>
          <w:rFonts w:cs="Source Sans Pro" w:ascii="Source Sans Pro" w:hAnsi="Source Sans Pro"/>
        </w:rPr>
        <w:br/>
      </w:r>
      <w:r>
        <w:rPr>
          <w:rStyle w:val="VerbatimChar"/>
          <w:rFonts w:cs="Source Sans Pro" w:ascii="Source Sans Pro" w:hAnsi="Source Sans Pro"/>
        </w:rPr>
        <w:t>## sel.duration   15.54 103.30  319.41</w:t>
      </w:r>
      <w:r>
        <w:rPr>
          <w:rFonts w:cs="Source Sans Pro" w:ascii="Source Sans Pro" w:hAnsi="Source Sans Pro"/>
        </w:rPr>
        <w:br/>
      </w:r>
      <w:r>
        <w:rPr>
          <w:rStyle w:val="VerbatimChar"/>
          <w:rFonts w:cs="Source Sans Pro" w:ascii="Source Sans Pro" w:hAnsi="Source Sans Pro"/>
        </w:rPr>
        <w:t>## gap.duration   80.19 352.26 3024.23</w:t>
      </w:r>
      <w:r>
        <w:rPr>
          <w:rFonts w:cs="Source Sans Pro" w:ascii="Source Sans Pro" w:hAnsi="Source Sans Pro"/>
        </w:rPr>
        <w:br/>
      </w:r>
      <w:r>
        <w:rPr>
          <w:rStyle w:val="VerbatimChar"/>
          <w:rFonts w:cs="Source Sans Pro" w:ascii="Source Sans Pro" w:hAnsi="Source Sans Pro"/>
        </w:rPr>
        <w:t>## annotations     2.00  32.83   66.00</w:t>
      </w:r>
      <w:r>
        <w:rPr>
          <w:rFonts w:cs="Source Sans Pro" w:ascii="Source Sans Pro" w:hAnsi="Source Sans Pro"/>
        </w:rPr>
        <w:br/>
      </w:r>
      <w:r>
        <w:rPr>
          <w:rStyle w:val="VerbatimChar"/>
          <w:rFonts w:cs="Source Sans Pro" w:ascii="Source Sans Pro" w:hAnsi="Source Sans Pro"/>
        </w:rPr>
        <w:t>## duty.cycle      0.09   0.29    0.61</w:t>
      </w:r>
      <w:r>
        <w:rPr>
          <w:rFonts w:cs="Source Sans Pro" w:ascii="Source Sans Pro" w:hAnsi="Source Sans Pro"/>
        </w:rPr>
        <w:br/>
      </w:r>
      <w:r>
        <w:rPr>
          <w:rStyle w:val="VerbatimChar"/>
          <w:rFonts w:cs="Source Sans Pro" w:ascii="Source Sans Pro" w:hAnsi="Source Sans Pro"/>
        </w:rPr>
        <w:t>## peak.amplitude 17.26  39.16   62.67</w:t>
      </w:r>
      <w:r>
        <w:rPr>
          <w:rFonts w:cs="Source Sans Pro" w:ascii="Source Sans Pro" w:hAnsi="Source Sans Pro"/>
        </w:rPr>
        <w:br/>
      </w:r>
      <w:r>
        <w:rPr>
          <w:rStyle w:val="VerbatimChar"/>
          <w:rFonts w:cs="Source Sans Pro" w:ascii="Source Sans Pro" w:hAnsi="Source Sans Pro"/>
        </w:rPr>
        <w:t>## bottom.freq     0.50   0.50    0.50</w:t>
      </w:r>
      <w:r>
        <w:rPr>
          <w:rFonts w:cs="Source Sans Pro" w:ascii="Source Sans Pro" w:hAnsi="Source Sans Pro"/>
        </w:rPr>
        <w:br/>
      </w:r>
      <w:r>
        <w:rPr>
          <w:rStyle w:val="VerbatimChar"/>
          <w:rFonts w:cs="Source Sans Pro" w:ascii="Source Sans Pro" w:hAnsi="Source Sans Pro"/>
        </w:rPr>
        <w:t>## top.freq       10.00  10.00   10.00</w:t>
      </w:r>
    </w:p>
    <w:p>
      <w:pPr>
        <w:pStyle w:val="Heading2"/>
        <w:rPr/>
      </w:pPr>
      <w:bookmarkStart w:id="8" w:name="diagnosing-detection-performance"/>
      <w:bookmarkStart w:id="9" w:name="formatting-acoustic-data-sets1"/>
      <w:bookmarkEnd w:id="8"/>
      <w:bookmarkEnd w:id="9"/>
      <w:r>
        <w:rPr>
          <w:rFonts w:cs="Source Sans Pro" w:ascii="Source Sans Pro" w:hAnsi="Source Sans Pro"/>
        </w:rPr>
        <w:t>Diagnosing detection performance</w:t>
      </w:r>
      <w:ins w:id="374" w:author="G. Smith-Vidaurre" w:date="2022-08-06T19:31:44Z">
        <w:r>
          <w:rPr>
            <w:rFonts w:cs="Source Sans Pro" w:ascii="Source Sans Pro" w:hAnsi="Source Sans Pro"/>
          </w:rPr>
          <w:commentReference w:id="20"/>
        </w:r>
      </w:ins>
    </w:p>
    <w:p>
      <w:pPr>
        <w:pStyle w:val="FirstParagraph"/>
        <w:rPr/>
      </w:pPr>
      <w:r>
        <w:rPr>
          <w:rFonts w:cs="Source Sans Pro" w:ascii="Source Sans Pro" w:hAnsi="Source Sans Pro"/>
        </w:rPr>
        <w:t xml:space="preserve">The </w:t>
      </w:r>
      <w:ins w:id="375" w:author="colibri" w:date="2022-08-04T07:25:00Z">
        <w:r>
          <w:rPr>
            <w:rFonts w:cs="Source Sans Pro" w:ascii="Source Sans Pro" w:hAnsi="Source Sans Pro"/>
            <w:i/>
            <w:iCs/>
          </w:rPr>
          <w:t xml:space="preserve">ohun </w:t>
        </w:r>
      </w:ins>
      <w:r>
        <w:rPr>
          <w:rFonts w:cs="Source Sans Pro" w:ascii="Source Sans Pro" w:hAnsi="Source Sans Pro"/>
        </w:rPr>
        <w:t>package makes use of signal detection theory indices to evaluate detection performance. Signal detection theory deals with the process of recovering signals (</w:t>
      </w:r>
      <w:r>
        <w:rPr>
          <w:rFonts w:cs="Source Sans Pro" w:ascii="Source Sans Pro" w:hAnsi="Source Sans Pro"/>
          <w:i/>
          <w:iCs/>
          <w:rPrChange w:id="0" w:author="colibri" w:date="2022-08-04T07:25:00Z">
            <w:rPr>
              <w:rFonts w:ascii="Source Sans Pro" w:hAnsi="Source Sans Pro" w:cs="Source Sans Pro"/>
            </w:rPr>
          </w:rPrChange>
        </w:rPr>
        <w:t>i.e.</w:t>
      </w:r>
      <w:r>
        <w:rPr>
          <w:rFonts w:cs="Source Sans Pro" w:ascii="Source Sans Pro" w:hAnsi="Source Sans Pro"/>
        </w:rPr>
        <w:t> target signals) from background noise (not necessarily acoustic noise)</w:t>
      </w:r>
      <w:ins w:id="377" w:author="Gloriana Chaverri" w:date="2022-07-13T17:06:00Z">
        <w:r>
          <w:rPr>
            <w:rFonts w:cs="Source Sans Pro" w:ascii="Source Sans Pro" w:hAnsi="Source Sans Pro"/>
          </w:rPr>
          <w:t>,</w:t>
        </w:r>
      </w:ins>
      <w:r>
        <w:rPr>
          <w:rFonts w:cs="Source Sans Pro" w:ascii="Source Sans Pro" w:hAnsi="Source Sans Pro"/>
        </w:rPr>
        <w:t xml:space="preserve"> and</w:t>
      </w:r>
      <w:del w:id="378" w:author="G. Smith-Vidaurre" w:date="2022-08-06T18:39:54Z">
        <w:r>
          <w:rPr>
            <w:rFonts w:cs="Source Sans Pro" w:ascii="Source Sans Pro" w:hAnsi="Source Sans Pro"/>
          </w:rPr>
          <w:delText xml:space="preserve"> it</w:delText>
        </w:r>
      </w:del>
      <w:ins w:id="379" w:author="colibri" w:date="2022-08-04T07:25:00Z">
        <w:r>
          <w:rPr>
            <w:rFonts w:cs="Source Sans Pro" w:ascii="Source Sans Pro" w:hAnsi="Source Sans Pro"/>
          </w:rPr>
          <w:t xml:space="preserve"> i</w:t>
        </w:r>
      </w:ins>
      <w:del w:id="380" w:author="colibri" w:date="2022-08-04T07:25:00Z">
        <w:r>
          <w:rPr>
            <w:rFonts w:cs="Source Sans Pro" w:ascii="Source Sans Pro" w:hAnsi="Source Sans Pro"/>
          </w:rPr>
          <w:delText>’</w:delText>
        </w:r>
      </w:del>
      <w:r>
        <w:rPr>
          <w:rFonts w:cs="Source Sans Pro" w:ascii="Source Sans Pro" w:hAnsi="Source Sans Pro"/>
        </w:rPr>
        <w:t>s widely used for optimizing this decision</w:t>
      </w:r>
      <w:ins w:id="381" w:author="G. Smith-Vidaurre" w:date="2022-08-06T18:39:58Z">
        <w:r>
          <w:rPr>
            <w:rFonts w:cs="Source Sans Pro" w:ascii="Source Sans Pro" w:hAnsi="Source Sans Pro"/>
          </w:rPr>
          <w:t>-</w:t>
        </w:r>
      </w:ins>
      <w:del w:id="382" w:author="G. Smith-Vidaurre" w:date="2022-08-06T18:39:58Z">
        <w:r>
          <w:rPr>
            <w:rFonts w:cs="Source Sans Pro" w:ascii="Source Sans Pro" w:hAnsi="Source Sans Pro"/>
          </w:rPr>
          <w:delText xml:space="preserve"> </w:delText>
        </w:r>
      </w:del>
      <w:r>
        <w:rPr>
          <w:rFonts w:cs="Source Sans Pro" w:ascii="Source Sans Pro" w:hAnsi="Source Sans Pro"/>
        </w:rPr>
        <w:t>making process in the presence of uncertainty. During a detection routine, the detected ‘items’ can be classified into 4 classes: true positives (TPs, target signals correctly identified as signal), false positives (FPs, noise incorrectly identified as ‘signal’), false negatives (FNs, signals incorrectly identified as noise) and true negatives (TNs, background noise correctly identified as noise). However, TNs cannot always be easily defined in the context of acoustic signal detection as noise cannot always be partitioned in discrete units. Hence, the package makes use of TPs, FPs and FNs to calculate three additional indices that can further assist with evaluating the performance of a detection routine.</w:t>
      </w:r>
    </w:p>
    <w:p>
      <w:pPr>
        <w:pStyle w:val="Compact"/>
        <w:numPr>
          <w:ilvl w:val="0"/>
          <w:numId w:val="1"/>
        </w:numPr>
        <w:rPr>
          <w:rFonts w:ascii="Source Sans Pro" w:hAnsi="Source Sans Pro" w:cs="Source Sans Pro"/>
        </w:rPr>
      </w:pPr>
      <w:commentRangeStart w:id="21"/>
      <w:r>
        <w:rPr>
          <w:rFonts w:cs="Source Sans Pro" w:ascii="Source Sans Pro" w:hAnsi="Source Sans Pro"/>
        </w:rPr>
        <w:t>Recall: correct detections relative to total detections (a.k.a. true positive rate or sensitivity; TPs / (TPs + FNs))</w:t>
      </w:r>
      <w:ins w:id="383" w:author="colibri" w:date="2022-08-04T07:31:00Z">
        <w:r>
          <w:rPr>
            <w:rFonts w:cs="Source Sans Pro" w:ascii="Source Sans Pro" w:hAnsi="Source Sans Pro"/>
          </w:rPr>
          <w:t>.</w:t>
        </w:r>
      </w:ins>
    </w:p>
    <w:p>
      <w:pPr>
        <w:pStyle w:val="Compact"/>
        <w:numPr>
          <w:ilvl w:val="0"/>
          <w:numId w:val="1"/>
        </w:numPr>
        <w:rPr>
          <w:rFonts w:ascii="Source Sans Pro" w:hAnsi="Source Sans Pro" w:cs="Source Sans Pro"/>
        </w:rPr>
      </w:pPr>
      <w:r>
        <w:rPr>
          <w:rFonts w:cs="Source Sans Pro" w:ascii="Source Sans Pro" w:hAnsi="Source Sans Pro"/>
        </w:rPr>
        <w:t xml:space="preserve">Precision: </w:t>
      </w:r>
      <w:commentRangeStart w:id="22"/>
      <w:r>
        <w:rPr>
          <w:rFonts w:cs="Source Sans Pro" w:ascii="Source Sans Pro" w:hAnsi="Source Sans Pro"/>
        </w:rPr>
        <w:t xml:space="preserve">correct detections relative to total detections </w:t>
      </w:r>
      <w:r>
        <w:rPr>
          <w:rFonts w:cs="Source Sans Pro" w:ascii="Source Sans Pro" w:hAnsi="Source Sans Pro"/>
        </w:rPr>
      </w:r>
      <w:commentRangeEnd w:id="22"/>
      <w:r>
        <w:commentReference w:id="22"/>
      </w:r>
      <w:r>
        <w:rPr>
          <w:rFonts w:cs="Source Sans Pro" w:ascii="Source Sans Pro" w:hAnsi="Source Sans Pro"/>
        </w:rPr>
        <w:t>(TPs / (TPs + FPs)).</w:t>
      </w:r>
    </w:p>
    <w:p>
      <w:pPr>
        <w:pStyle w:val="Compact"/>
        <w:numPr>
          <w:ilvl w:val="0"/>
          <w:numId w:val="1"/>
        </w:numPr>
        <w:rPr>
          <w:rFonts w:ascii="Source Sans Pro" w:hAnsi="Source Sans Pro" w:cs="Source Sans Pro"/>
        </w:rPr>
      </w:pPr>
      <w:r>
        <w:rPr>
          <w:rFonts w:cs="Source Sans Pro" w:ascii="Source Sans Pro" w:hAnsi="Source Sans Pro"/>
        </w:rPr>
        <w:t>F1 score: combines recall and precision as the harmonic mean of these two, providing a single value for evaluating performance (a.k.a. F-measure or Dice similarity coefficient).</w:t>
      </w:r>
      <w:commentRangeEnd w:id="21"/>
      <w:r>
        <w:commentReference w:id="21"/>
      </w:r>
      <w:r>
        <w:rPr>
          <w:rFonts w:cs="Source Sans Pro" w:ascii="Source Sans Pro" w:hAnsi="Source Sans Pro"/>
        </w:rPr>
      </w:r>
    </w:p>
    <w:p>
      <w:pPr>
        <w:pStyle w:val="FirstParagraph"/>
        <w:rPr/>
      </w:pPr>
      <w:r>
        <w:rPr>
          <w:rFonts w:cs="Source Sans Pro" w:ascii="Source Sans Pro" w:hAnsi="Source Sans Pro"/>
        </w:rPr>
        <w:t xml:space="preserve">A perfect detection will have no false positives or false negatives, which will result in both recall and precision equal to 1. However, perfect detection cannot always be </w:t>
      </w:r>
      <w:del w:id="384" w:author="colibri" w:date="2022-08-04T07:35:00Z">
        <w:r>
          <w:rPr>
            <w:rFonts w:cs="Source Sans Pro" w:ascii="Source Sans Pro" w:hAnsi="Source Sans Pro"/>
          </w:rPr>
          <w:delText xml:space="preserve">reached </w:delText>
        </w:r>
      </w:del>
      <w:ins w:id="385" w:author="colibri" w:date="2022-08-04T07:35:00Z">
        <w:r>
          <w:rPr>
            <w:rFonts w:cs="Source Sans Pro" w:ascii="Source Sans Pro" w:hAnsi="Source Sans Pro"/>
          </w:rPr>
          <w:t>achieved</w:t>
        </w:r>
      </w:ins>
      <w:ins w:id="386" w:author="G. Smith-Vidaurre" w:date="2022-08-06T18:41:17Z">
        <w:r>
          <w:rPr>
            <w:rFonts w:cs="Source Sans Pro" w:ascii="Source Sans Pro" w:hAnsi="Source Sans Pro"/>
          </w:rPr>
          <w:t xml:space="preserve">. </w:t>
        </w:r>
      </w:ins>
      <w:del w:id="387" w:author="G. Smith-Vidaurre" w:date="2022-08-06T18:41:17Z">
        <w:r>
          <w:rPr>
            <w:rFonts w:cs="Source Sans Pro" w:ascii="Source Sans Pro" w:hAnsi="Source Sans Pro"/>
          </w:rPr>
          <w:delText xml:space="preserve"> </w:delText>
        </w:r>
      </w:del>
      <w:del w:id="388" w:author="G. Smith-Vidaurre" w:date="2022-08-06T18:41:17Z">
        <w:r>
          <w:rPr>
            <w:rFonts w:cs="Source Sans Pro" w:ascii="Source Sans Pro" w:hAnsi="Source Sans Pro"/>
          </w:rPr>
          <w:delText>and s</w:delText>
        </w:r>
      </w:del>
      <w:ins w:id="389" w:author="G. Smith-Vidaurre" w:date="2022-08-06T18:41:19Z">
        <w:r>
          <w:rPr>
            <w:rFonts w:cs="Source Sans Pro" w:ascii="Source Sans Pro" w:hAnsi="Source Sans Pro"/>
          </w:rPr>
          <w:t>Therefore, s</w:t>
        </w:r>
      </w:ins>
      <w:r>
        <w:rPr>
          <w:rFonts w:cs="Source Sans Pro" w:ascii="Source Sans Pro" w:hAnsi="Source Sans Pro"/>
        </w:rPr>
        <w:t>ome compromise between detecting all target signals plus some noise (recall = 1 &amp; precision &lt; 1)</w:t>
      </w:r>
      <w:ins w:id="390" w:author="G. Smith-Vidaurre" w:date="2022-08-06T18:41:30Z">
        <w:r>
          <w:rPr>
            <w:rFonts w:cs="Source Sans Pro" w:ascii="Source Sans Pro" w:hAnsi="Source Sans Pro"/>
          </w:rPr>
          <w:t xml:space="preserve">, </w:t>
        </w:r>
      </w:ins>
      <w:ins w:id="391" w:author="G. Smith-Vidaurre" w:date="2022-08-06T18:41:30Z">
        <w:r>
          <w:rPr>
            <w:rFonts w:cs="Source Sans Pro" w:ascii="Source Sans Pro" w:hAnsi="Source Sans Pro"/>
          </w:rPr>
          <w:t>or</w:t>
        </w:r>
      </w:ins>
      <w:del w:id="392" w:author="G. Smith-Vidaurre" w:date="2022-08-06T18:41:30Z">
        <w:r>
          <w:rPr>
            <w:rFonts w:cs="Source Sans Pro" w:ascii="Source Sans Pro" w:hAnsi="Source Sans Pro"/>
          </w:rPr>
          <w:delText xml:space="preserve"> and</w:delText>
        </w:r>
      </w:del>
      <w:r>
        <w:rPr>
          <w:rFonts w:cs="Source Sans Pro" w:ascii="Source Sans Pro" w:hAnsi="Source Sans Pro"/>
        </w:rPr>
        <w:t xml:space="preserve"> detecting only target signals but not all of them (recall &lt; 1 &amp; precision = 1) might be warranted. </w:t>
      </w:r>
      <w:ins w:id="393" w:author="G. Smith-Vidaurre" w:date="2022-08-06T18:42:59Z">
        <w:r>
          <w:rPr>
            <w:rFonts w:cs="Source Sans Pro" w:ascii="Source Sans Pro" w:hAnsi="Source Sans Pro"/>
          </w:rPr>
          <w:t>These indices provide a useful framework for diagnosing and optimizing the performance of a detection routine.</w:t>
        </w:r>
      </w:ins>
      <w:ins w:id="394" w:author="G. Smith-Vidaurre" w:date="2022-08-06T18:43:00Z">
        <w:r>
          <w:rPr>
            <w:rFonts w:cs="Source Sans Pro" w:ascii="Source Sans Pro" w:hAnsi="Source Sans Pro"/>
          </w:rPr>
          <w:t xml:space="preserve"> </w:t>
        </w:r>
      </w:ins>
      <w:ins w:id="395" w:author="G. Smith-Vidaurre" w:date="2022-08-06T18:41:55Z">
        <w:r>
          <w:rPr>
            <w:rFonts w:cs="Source Sans Pro" w:ascii="Source Sans Pro" w:hAnsi="Source Sans Pro"/>
          </w:rPr>
          <w:t>Researchers can iden</w:t>
        </w:r>
      </w:ins>
      <w:ins w:id="396" w:author="G. Smith-Vidaurre" w:date="2022-08-06T18:42:00Z">
        <w:r>
          <w:rPr>
            <w:rFonts w:cs="Source Sans Pro" w:ascii="Source Sans Pro" w:hAnsi="Source Sans Pro"/>
          </w:rPr>
          <w:t>tify an appropriate</w:t>
        </w:r>
      </w:ins>
      <w:del w:id="397" w:author="G. Smith-Vidaurre" w:date="2022-08-06T18:41:54Z">
        <w:r>
          <w:rPr>
            <w:rFonts w:cs="Source Sans Pro" w:ascii="Source Sans Pro" w:hAnsi="Source Sans Pro"/>
          </w:rPr>
          <w:delText>T</w:delText>
        </w:r>
      </w:del>
      <w:del w:id="398" w:author="G. Smith-Vidaurre" w:date="2022-08-06T18:42:04Z">
        <w:r>
          <w:rPr>
            <w:rFonts w:cs="Source Sans Pro" w:ascii="Source Sans Pro" w:hAnsi="Source Sans Pro"/>
          </w:rPr>
          <w:delText>he right</w:delText>
        </w:r>
      </w:del>
      <w:r>
        <w:rPr>
          <w:rFonts w:cs="Source Sans Pro" w:ascii="Source Sans Pro" w:hAnsi="Source Sans Pro"/>
        </w:rPr>
        <w:t xml:space="preserve"> balance between these two extremes </w:t>
      </w:r>
      <w:del w:id="399" w:author="G. Smith-Vidaurre" w:date="2022-08-06T18:41:43Z">
        <w:r>
          <w:rPr>
            <w:rFonts w:cs="Source Sans Pro" w:ascii="Source Sans Pro" w:hAnsi="Source Sans Pro"/>
          </w:rPr>
          <w:delText>will be given</w:delText>
        </w:r>
      </w:del>
      <w:r>
        <w:rPr>
          <w:rFonts w:cs="Source Sans Pro" w:ascii="Source Sans Pro" w:hAnsi="Source Sans Pro"/>
        </w:rPr>
        <w:t xml:space="preserve"> by </w:t>
      </w:r>
      <w:ins w:id="400" w:author="G. Smith-Vidaurre" w:date="2022-08-06T18:42:12Z">
        <w:r>
          <w:rPr>
            <w:rFonts w:cs="Source Sans Pro" w:ascii="Source Sans Pro" w:hAnsi="Source Sans Pro"/>
          </w:rPr>
          <w:t xml:space="preserve">considering </w:t>
        </w:r>
      </w:ins>
      <w:r>
        <w:rPr>
          <w:rFonts w:cs="Source Sans Pro" w:ascii="Source Sans Pro" w:hAnsi="Source Sans Pro"/>
        </w:rPr>
        <w:t>the relative costs of missing signals and mistaking noise for signals</w:t>
      </w:r>
      <w:ins w:id="401" w:author="G. Smith-Vidaurre" w:date="2022-08-06T18:42:19Z">
        <w:r>
          <w:rPr>
            <w:rFonts w:cs="Source Sans Pro" w:ascii="Source Sans Pro" w:hAnsi="Source Sans Pro"/>
          </w:rPr>
          <w:t xml:space="preserve"> </w:t>
        </w:r>
      </w:ins>
      <w:ins w:id="402" w:author="G. Smith-Vidaurre" w:date="2022-08-06T18:42:19Z">
        <w:r>
          <w:rPr>
            <w:rFonts w:cs="Source Sans Pro" w:ascii="Source Sans Pro" w:hAnsi="Source Sans Pro"/>
          </w:rPr>
          <w:t>in the context of</w:t>
        </w:r>
      </w:ins>
      <w:del w:id="403" w:author="G. Smith-Vidaurre" w:date="2022-08-06T18:42:24Z">
        <w:r>
          <w:rPr>
            <w:rFonts w:cs="Source Sans Pro" w:ascii="Source Sans Pro" w:hAnsi="Source Sans Pro"/>
          </w:rPr>
          <w:delText>, given</w:delText>
        </w:r>
      </w:del>
      <w:r>
        <w:rPr>
          <w:rFonts w:cs="Source Sans Pro" w:ascii="Source Sans Pro" w:hAnsi="Source Sans Pro"/>
        </w:rPr>
        <w:t xml:space="preserve"> the</w:t>
      </w:r>
      <w:ins w:id="404" w:author="G. Smith-Vidaurre" w:date="2022-08-06T18:42:27Z">
        <w:r>
          <w:rPr>
            <w:rFonts w:cs="Source Sans Pro" w:ascii="Source Sans Pro" w:hAnsi="Source Sans Pro"/>
          </w:rPr>
          <w:t>ir</w:t>
        </w:r>
      </w:ins>
      <w:r>
        <w:rPr>
          <w:rFonts w:cs="Source Sans Pro" w:ascii="Source Sans Pro" w:hAnsi="Source Sans Pro"/>
        </w:rPr>
        <w:t xml:space="preserve"> specific </w:t>
      </w:r>
      <w:ins w:id="405" w:author="G. Smith-Vidaurre" w:date="2022-08-06T18:42:39Z">
        <w:r>
          <w:rPr>
            <w:rFonts w:cs="Source Sans Pro" w:ascii="Source Sans Pro" w:hAnsi="Source Sans Pro"/>
          </w:rPr>
          <w:t xml:space="preserve">study </w:t>
        </w:r>
      </w:ins>
      <w:r>
        <w:rPr>
          <w:rFonts w:cs="Source Sans Pro" w:ascii="Source Sans Pro" w:hAnsi="Source Sans Pro"/>
        </w:rPr>
        <w:t>goals</w:t>
      </w:r>
      <w:del w:id="406" w:author="G. Smith-Vidaurre" w:date="2022-08-06T18:42:43Z">
        <w:r>
          <w:rPr>
            <w:rFonts w:cs="Source Sans Pro" w:ascii="Source Sans Pro" w:hAnsi="Source Sans Pro"/>
          </w:rPr>
          <w:delText xml:space="preserve"> of the study</w:delText>
        </w:r>
      </w:del>
      <w:r>
        <w:rPr>
          <w:rFonts w:cs="Source Sans Pro" w:ascii="Source Sans Pro" w:hAnsi="Source Sans Pro"/>
        </w:rPr>
        <w:t xml:space="preserve">. </w:t>
      </w:r>
      <w:del w:id="407" w:author="G. Smith-Vidaurre" w:date="2022-08-06T18:42:57Z">
        <w:r>
          <w:rPr>
            <w:rFonts w:cs="Source Sans Pro" w:ascii="Source Sans Pro" w:hAnsi="Source Sans Pro"/>
          </w:rPr>
          <w:delText>These indices provide a</w:delText>
        </w:r>
      </w:del>
      <w:del w:id="408" w:author="Gloriana Chaverri" w:date="2022-07-13T17:09:00Z">
        <w:r>
          <w:rPr>
            <w:rFonts w:cs="Source Sans Pro" w:ascii="Source Sans Pro" w:hAnsi="Source Sans Pro"/>
          </w:rPr>
          <w:delText>n</w:delText>
        </w:r>
      </w:del>
      <w:del w:id="409" w:author="G. Smith-Vidaurre" w:date="2022-08-06T18:42:57Z">
        <w:r>
          <w:rPr>
            <w:rFonts w:cs="Source Sans Pro" w:ascii="Source Sans Pro" w:hAnsi="Source Sans Pro"/>
          </w:rPr>
          <w:delText xml:space="preserve"> useful framework for diagnosing and optimizing the performance of a detection routine.</w:delText>
        </w:r>
      </w:del>
    </w:p>
    <w:p>
      <w:pPr>
        <w:pStyle w:val="TextBody"/>
        <w:rPr/>
      </w:pPr>
      <w:ins w:id="410" w:author="G. Smith-Vidaurre" w:date="2022-08-06T18:45:12Z">
        <w:r>
          <w:rPr>
            <w:rFonts w:cs="Source Sans Pro" w:ascii="Source Sans Pro" w:hAnsi="Source Sans Pro"/>
            <w:i/>
            <w:iCs/>
          </w:rPr>
          <w:t>ohun</w:t>
        </w:r>
      </w:ins>
      <w:del w:id="411" w:author="G. Smith-Vidaurre" w:date="2022-08-06T18:45:11Z">
        <w:r>
          <w:rPr>
            <w:rFonts w:cs="Source Sans Pro" w:ascii="Source Sans Pro" w:hAnsi="Source Sans Pro"/>
            <w:i/>
            <w:iCs/>
          </w:rPr>
          <w:delText>Th</w:delText>
        </w:r>
      </w:del>
      <w:del w:id="412" w:author="G. Smith-Vidaurre" w:date="2022-08-06T18:45:11Z">
        <w:r>
          <w:rPr>
            <w:rFonts w:cs="Source Sans Pro" w:ascii="Source Sans Pro" w:hAnsi="Source Sans Pro"/>
            <w:i/>
            <w:iCs/>
          </w:rPr>
          <w:delText>is</w:delText>
        </w:r>
      </w:del>
      <w:del w:id="413" w:author="colibri" w:date="2022-08-04T07:38:00Z">
        <w:r>
          <w:rPr>
            <w:rFonts w:cs="Source Sans Pro" w:ascii="Source Sans Pro" w:hAnsi="Source Sans Pro"/>
            <w:i/>
            <w:iCs/>
          </w:rPr>
          <w:delText>e</w:delText>
        </w:r>
      </w:del>
      <w:del w:id="414" w:author="G. Smith-Vidaurre" w:date="2022-08-06T18:45:11Z">
        <w:r>
          <w:rPr>
            <w:rFonts w:cs="Source Sans Pro" w:ascii="Source Sans Pro" w:hAnsi="Source Sans Pro"/>
            <w:i/>
            <w:iCs/>
          </w:rPr>
          <w:delText xml:space="preserve"> package</w:delText>
        </w:r>
      </w:del>
      <w:r>
        <w:rPr>
          <w:rFonts w:cs="Source Sans Pro" w:ascii="Source Sans Pro" w:hAnsi="Source Sans Pro"/>
        </w:rPr>
        <w:t xml:space="preserve"> offers tools to evaluate the performance of an acoustic signal detection </w:t>
      </w:r>
      <w:ins w:id="415" w:author="G. Smith-Vidaurre" w:date="2022-08-06T18:43:22Z">
        <w:r>
          <w:rPr>
            <w:rFonts w:cs="Source Sans Pro" w:ascii="Source Sans Pro" w:hAnsi="Source Sans Pro"/>
          </w:rPr>
          <w:t xml:space="preserve">method </w:t>
        </w:r>
      </w:ins>
      <w:r>
        <w:rPr>
          <w:rFonts w:cs="Source Sans Pro" w:ascii="Source Sans Pro" w:hAnsi="Source Sans Pro"/>
        </w:rPr>
        <w:t xml:space="preserve">based on the indices described above. To accomplish this, annotations derived from a detection routine are compared against a reference table containing the time position of all target signals in the sound files. For instance, the following code evaluates a routine run in Raven Pro 1.6 (XXXX) using the “band limited energy detector” option (minimum frequency: 0.8 kHz; maximum frequency: 22 kHz; minimum duration: 0.54989 s; maximum duration: 0.54989s; minimum separation: 0.02268 s) on a subset of the </w:t>
      </w:r>
      <w:ins w:id="416" w:author="G. Smith-Vidaurre" w:date="2022-08-06T18:44:53Z">
        <w:r>
          <w:rPr>
            <w:rFonts w:cs="Source Sans Pro" w:ascii="Source Sans Pro" w:hAnsi="Source Sans Pro"/>
          </w:rPr>
          <w:t>z</w:t>
        </w:r>
      </w:ins>
      <w:del w:id="417" w:author="G. Smith-Vidaurre" w:date="2022-08-06T18:44:53Z">
        <w:r>
          <w:rPr>
            <w:rFonts w:cs="Source Sans Pro" w:ascii="Source Sans Pro" w:hAnsi="Source Sans Pro"/>
          </w:rPr>
          <w:delText>Z</w:delText>
        </w:r>
      </w:del>
      <w:r>
        <w:rPr>
          <w:rFonts w:cs="Source Sans Pro" w:ascii="Source Sans Pro" w:hAnsi="Source Sans Pro"/>
        </w:rPr>
        <w:t>ebra finch recordings described below:</w:t>
      </w:r>
    </w:p>
    <w:p>
      <w:pPr>
        <w:pStyle w:val="SourceCode"/>
        <w:rPr>
          <w:rFonts w:ascii="Source Sans Pro" w:hAnsi="Source Sans Pro" w:cs="Source Sans Pro"/>
        </w:rPr>
      </w:pPr>
      <w:r>
        <w:rPr>
          <w:rStyle w:val="FunctionTok"/>
          <w:rFonts w:cs="Source Sans Pro" w:ascii="Source Sans Pro" w:hAnsi="Source Sans Pro"/>
        </w:rPr>
        <w:t>diagnose_detection</w:t>
      </w:r>
      <w:r>
        <w:rPr>
          <w:rStyle w:val="NormalTok"/>
          <w:rFonts w:cs="Source Sans Pro" w:ascii="Source Sans Pro" w:hAnsi="Source Sans Pro"/>
        </w:rPr>
        <w:t>(</w:t>
      </w:r>
      <w:r>
        <w:rPr>
          <w:rStyle w:val="AttributeTok"/>
          <w:rFonts w:cs="Source Sans Pro" w:ascii="Source Sans Pro" w:hAnsi="Source Sans Pro"/>
        </w:rPr>
        <w:t>reference =</w:t>
      </w:r>
      <w:r>
        <w:rPr>
          <w:rStyle w:val="NormalTok"/>
          <w:rFonts w:cs="Source Sans Pro" w:ascii="Source Sans Pro" w:hAnsi="Source Sans Pro"/>
        </w:rPr>
        <w:t xml:space="preserve"> manual_ref_tae, </w:t>
      </w:r>
      <w:r>
        <w:rPr>
          <w:rStyle w:val="AttributeTok"/>
          <w:rFonts w:cs="Source Sans Pro" w:ascii="Source Sans Pro" w:hAnsi="Source Sans Pro"/>
        </w:rPr>
        <w:t>detection =</w:t>
      </w:r>
      <w:r>
        <w:rPr>
          <w:rStyle w:val="NormalTok"/>
          <w:rFonts w:cs="Source Sans Pro" w:ascii="Source Sans Pro" w:hAnsi="Source Sans Pro"/>
        </w:rPr>
        <w:t xml:space="preserve"> raven_detec)</w:t>
      </w:r>
    </w:p>
    <w:p>
      <w:pPr>
        <w:pStyle w:val="TextBody"/>
        <w:rPr>
          <w:rFonts w:ascii="Source Sans Pro" w:hAnsi="Source Sans Pro" w:cs="Source Sans Pro"/>
        </w:rPr>
      </w:pPr>
      <w:r>
        <w:rPr>
          <w:rFonts w:cs="Source Sans Pro" w:ascii="Source Sans Pro" w:hAnsi="Source Sans Pro"/>
        </w:rPr>
        <w:t xml:space="preserve">The output shows the indices described above. The function also allows to detail those indices by sound file. Here we show the </w:t>
      </w:r>
      <w:ins w:id="418" w:author="colibri" w:date="2022-08-04T07:40:00Z">
        <w:r>
          <w:rPr>
            <w:rFonts w:cs="Source Sans Pro" w:ascii="Source Sans Pro" w:hAnsi="Source Sans Pro"/>
          </w:rPr>
          <w:t xml:space="preserve">output for the </w:t>
        </w:r>
      </w:ins>
      <w:r>
        <w:rPr>
          <w:rFonts w:cs="Source Sans Pro" w:ascii="Source Sans Pro" w:hAnsi="Source Sans Pro"/>
        </w:rPr>
        <w:t xml:space="preserve">first </w:t>
      </w:r>
      <w:del w:id="419" w:author="colibri" w:date="2022-08-04T07:40:00Z">
        <w:r>
          <w:rPr>
            <w:rFonts w:cs="Source Sans Pro" w:ascii="Source Sans Pro" w:hAnsi="Source Sans Pro"/>
          </w:rPr>
          <w:delText xml:space="preserve">6 </w:delText>
        </w:r>
      </w:del>
      <w:ins w:id="420" w:author="colibri" w:date="2022-08-04T07:40:00Z">
        <w:r>
          <w:rPr>
            <w:rFonts w:cs="Source Sans Pro" w:ascii="Source Sans Pro" w:hAnsi="Source Sans Pro"/>
          </w:rPr>
          <w:t xml:space="preserve">six </w:t>
        </w:r>
      </w:ins>
      <w:r>
        <w:rPr>
          <w:rFonts w:cs="Source Sans Pro" w:ascii="Source Sans Pro" w:hAnsi="Source Sans Pro"/>
        </w:rPr>
        <w:t>files</w:t>
      </w:r>
      <w:commentRangeStart w:id="23"/>
      <w:commentRangeStart w:id="24"/>
      <w:r>
        <w:rPr>
          <w:rFonts w:cs="Source Sans Pro" w:ascii="Source Sans Pro" w:hAnsi="Source Sans Pro"/>
        </w:rPr>
        <w:t>:</w:t>
      </w:r>
      <w:r>
        <w:rPr>
          <w:rFonts w:cs="Source Sans Pro" w:ascii="Source Sans Pro" w:hAnsi="Source Sans Pro"/>
        </w:rPr>
      </w:r>
      <w:commentRangeEnd w:id="24"/>
      <w:r>
        <w:commentReference w:id="24"/>
      </w:r>
      <w:commentRangeEnd w:id="23"/>
      <w:r>
        <w:commentReference w:id="23"/>
      </w:r>
      <w:r>
        <w:rPr>
          <w:rFonts w:cs="Source Sans Pro" w:ascii="Source Sans Pro" w:hAnsi="Source Sans Pro"/>
        </w:rPr>
      </w:r>
    </w:p>
    <w:p>
      <w:pPr>
        <w:pStyle w:val="SourceCode"/>
        <w:rPr>
          <w:rFonts w:ascii="Source Sans Pro" w:hAnsi="Source Sans Pro" w:cs="Source Sans Pro"/>
        </w:rPr>
      </w:pPr>
      <w:r>
        <w:rPr>
          <w:rStyle w:val="NormalTok"/>
          <w:rFonts w:cs="Source Sans Pro" w:ascii="Source Sans Pro" w:hAnsi="Source Sans Pro"/>
        </w:rPr>
        <w:t xml:space="preserve">diag_raven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diagnose_detection</w:t>
      </w:r>
      <w:r>
        <w:rPr>
          <w:rStyle w:val="NormalTok"/>
          <w:rFonts w:cs="Source Sans Pro" w:ascii="Source Sans Pro" w:hAnsi="Source Sans Pro"/>
        </w:rPr>
        <w:t>(</w:t>
      </w:r>
      <w:r>
        <w:rPr>
          <w:rStyle w:val="AttributeTok"/>
          <w:rFonts w:cs="Source Sans Pro" w:ascii="Source Sans Pro" w:hAnsi="Source Sans Pro"/>
        </w:rPr>
        <w:t>reference =</w:t>
      </w:r>
      <w:r>
        <w:rPr>
          <w:rStyle w:val="NormalTok"/>
          <w:rFonts w:cs="Source Sans Pro" w:ascii="Source Sans Pro" w:hAnsi="Source Sans Pro"/>
        </w:rPr>
        <w:t xml:space="preserve"> manual_ref_tae, </w:t>
      </w:r>
      <w:r>
        <w:rPr>
          <w:rStyle w:val="AttributeTok"/>
          <w:rFonts w:cs="Source Sans Pro" w:ascii="Source Sans Pro" w:hAnsi="Source Sans Pro"/>
        </w:rPr>
        <w:t>detection =</w:t>
      </w:r>
      <w:r>
        <w:rPr>
          <w:rStyle w:val="NormalTok"/>
          <w:rFonts w:cs="Source Sans Pro" w:ascii="Source Sans Pro" w:hAnsi="Source Sans Pro"/>
        </w:rPr>
        <w:t xml:space="preserve"> raven_detec, </w:t>
      </w:r>
      <w:r>
        <w:rPr>
          <w:rStyle w:val="AttributeTok"/>
          <w:rFonts w:cs="Source Sans Pro" w:ascii="Source Sans Pro" w:hAnsi="Source Sans Pro"/>
        </w:rPr>
        <w:t>by.sound.file =</w:t>
      </w:r>
      <w:r>
        <w:rPr>
          <w:rStyle w:val="NormalTok"/>
          <w:rFonts w:cs="Source Sans Pro" w:ascii="Source Sans Pro" w:hAnsi="Source Sans Pro"/>
        </w:rPr>
        <w:t xml:space="preserve"> </w:t>
      </w:r>
      <w:r>
        <w:rPr>
          <w:rStyle w:val="ConstantTok"/>
          <w:rFonts w:cs="Source Sans Pro" w:ascii="Source Sans Pro" w:hAnsi="Source Sans Pro"/>
        </w:rPr>
        <w:t>TRUE</w:t>
      </w:r>
      <w:r>
        <w:rPr>
          <w:rStyle w:val="NormalTok"/>
          <w:rFonts w:cs="Source Sans Pro" w:ascii="Source Sans Pro" w:hAnsi="Source Sans Pro"/>
        </w:rPr>
        <w:t>)</w:t>
      </w:r>
      <w:r>
        <w:rPr>
          <w:rFonts w:cs="Source Sans Pro" w:ascii="Source Sans Pro" w:hAnsi="Source Sans Pro"/>
        </w:rPr>
        <w:br/>
        <w:br/>
      </w:r>
      <w:r>
        <w:rPr>
          <w:rStyle w:val="FunctionTok"/>
          <w:rFonts w:cs="Source Sans Pro" w:ascii="Source Sans Pro" w:hAnsi="Source Sans Pro"/>
        </w:rPr>
        <w:t>head</w:t>
      </w:r>
      <w:r>
        <w:rPr>
          <w:rStyle w:val="NormalTok"/>
          <w:rFonts w:cs="Source Sans Pro" w:ascii="Source Sans Pro" w:hAnsi="Source Sans Pro"/>
        </w:rPr>
        <w:t>(diag_raven)</w:t>
      </w:r>
    </w:p>
    <w:p>
      <w:pPr>
        <w:pStyle w:val="TextBody"/>
        <w:rPr>
          <w:rFonts w:ascii="Source Sans Pro" w:hAnsi="Source Sans Pro" w:cs="Source Sans Pro"/>
        </w:rPr>
      </w:pPr>
      <w:commentRangeStart w:id="25"/>
      <w:r>
        <w:rPr/>
        <w:drawing>
          <wp:inline distT="0" distB="0" distL="0" distR="0">
            <wp:extent cx="5477510" cy="116141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477510" cy="1161415"/>
                    </a:xfrm>
                    <a:prstGeom prst="rect">
                      <a:avLst/>
                    </a:prstGeom>
                  </pic:spPr>
                </pic:pic>
              </a:graphicData>
            </a:graphic>
          </wp:inline>
        </w:drawing>
      </w:r>
      <w:commentRangeEnd w:id="25"/>
      <w:r>
        <w:commentReference w:id="25"/>
      </w:r>
      <w:r>
        <w:rPr/>
      </w:r>
    </w:p>
    <w:p>
      <w:pPr>
        <w:pStyle w:val="TextBody"/>
        <w:rPr/>
      </w:pPr>
      <w:r>
        <w:rPr>
          <w:rFonts w:cs="Source Sans Pro" w:ascii="Source Sans Pro" w:hAnsi="Source Sans Pro"/>
        </w:rPr>
        <w:t xml:space="preserve">Diagnostics from routines using different tuning parameters can be used to identify the parameter values that optimize </w:t>
      </w:r>
      <w:del w:id="421" w:author="colibri" w:date="2022-08-04T08:03:00Z">
        <w:r>
          <w:rPr>
            <w:rFonts w:cs="Source Sans Pro" w:ascii="Source Sans Pro" w:hAnsi="Source Sans Pro"/>
          </w:rPr>
          <w:delText xml:space="preserve">a </w:delText>
        </w:r>
      </w:del>
      <w:r>
        <w:rPr>
          <w:rFonts w:cs="Source Sans Pro" w:ascii="Source Sans Pro" w:hAnsi="Source Sans Pro"/>
        </w:rPr>
        <w:t xml:space="preserve">detection. The process of evaluating different routines for detection optimization is incorporated into the two signal detection approaches provided natively by </w:t>
      </w:r>
      <w:r>
        <w:rPr>
          <w:rFonts w:cs="Source Sans Pro" w:ascii="Source Sans Pro" w:hAnsi="Source Sans Pro"/>
          <w:i/>
          <w:iCs/>
          <w:rPrChange w:id="0" w:author="colibri" w:date="2022-08-04T08:04:00Z">
            <w:rPr>
              <w:rFonts w:ascii="Source Sans Pro" w:hAnsi="Source Sans Pro" w:cs="Source Sans Pro"/>
            </w:rPr>
          </w:rPrChange>
        </w:rPr>
        <w:t>ohun</w:t>
      </w:r>
      <w:r>
        <w:rPr>
          <w:rFonts w:cs="Source Sans Pro" w:ascii="Source Sans Pro" w:hAnsi="Source Sans Pro"/>
        </w:rPr>
        <w:t>, which we depict in the following section. Note that the detection with Raven Pro does not necessarily reflect the best performance of this software and has been included only as an example on evaluating detection from external sources</w:t>
      </w:r>
      <w:ins w:id="423" w:author="G. Smith-Vidaurre" w:date="2022-08-06T18:45:49Z">
        <w:r>
          <w:rPr>
            <w:rFonts w:cs="Source Sans Pro" w:ascii="Source Sans Pro" w:hAnsi="Source Sans Pro"/>
          </w:rPr>
          <w:t>,</w:t>
        </w:r>
      </w:ins>
      <w:r>
        <w:rPr>
          <w:rFonts w:cs="Source Sans Pro" w:ascii="Source Sans Pro" w:hAnsi="Source Sans Pro"/>
        </w:rPr>
        <w:t xml:space="preserve"> </w:t>
      </w:r>
      <w:commentRangeStart w:id="26"/>
      <w:r>
        <w:rPr>
          <w:rFonts w:cs="Source Sans Pro" w:ascii="Source Sans Pro" w:hAnsi="Source Sans Pro"/>
        </w:rPr>
        <w:t xml:space="preserve">rather than a direct comparison of performance </w:t>
      </w:r>
      <w:ins w:id="424" w:author="G. Smith-Vidaurre" w:date="2022-08-06T18:48:07Z">
        <w:r>
          <w:rPr>
            <w:rFonts w:cs="Source Sans Pro" w:ascii="Source Sans Pro" w:hAnsi="Source Sans Pro"/>
          </w:rPr>
          <w:t>between Raven Pro and</w:t>
        </w:r>
      </w:ins>
      <w:del w:id="425" w:author="G. Smith-Vidaurre" w:date="2022-08-06T18:48:07Z">
        <w:r>
          <w:rPr>
            <w:rFonts w:cs="Source Sans Pro" w:ascii="Source Sans Pro" w:hAnsi="Source Sans Pro"/>
          </w:rPr>
          <w:delText>to</w:delText>
        </w:r>
      </w:del>
      <w:r>
        <w:rPr>
          <w:rFonts w:cs="Source Sans Pro" w:ascii="Source Sans Pro" w:hAnsi="Source Sans Pro"/>
        </w:rPr>
        <w:t xml:space="preserve"> </w:t>
      </w:r>
      <w:r>
        <w:rPr>
          <w:rFonts w:cs="Source Sans Pro" w:ascii="Source Sans Pro" w:hAnsi="Source Sans Pro"/>
          <w:i/>
          <w:iCs/>
          <w:rPrChange w:id="0" w:author="colibri" w:date="2022-08-04T08:04:00Z">
            <w:rPr>
              <w:rFonts w:ascii="Source Sans Pro" w:hAnsi="Source Sans Pro" w:cs="Source Sans Pro"/>
            </w:rPr>
          </w:rPrChange>
        </w:rPr>
        <w:t>ohun</w:t>
      </w:r>
      <w:ins w:id="427" w:author="G. Smith-Vidaurre" w:date="2022-08-06T19:30:11Z">
        <w:r>
          <w:rPr>
            <w:rFonts w:cs="Source Sans Pro" w:ascii="Source Sans Pro" w:hAnsi="Source Sans Pro"/>
            <w:i/>
            <w:iCs/>
          </w:rPr>
        </w:r>
      </w:ins>
      <w:commentRangeEnd w:id="26"/>
      <w:r>
        <w:commentReference w:id="26"/>
      </w:r>
      <w:r>
        <w:rPr>
          <w:rFonts w:cs="Source Sans Pro" w:ascii="Source Sans Pro" w:hAnsi="Source Sans Pro"/>
        </w:rPr>
        <w:t>.</w:t>
      </w:r>
    </w:p>
    <w:p>
      <w:pPr>
        <w:pStyle w:val="Heading2"/>
        <w:rPr>
          <w:rFonts w:ascii="Source Sans Pro" w:hAnsi="Source Sans Pro" w:cs="Source Sans Pro"/>
        </w:rPr>
      </w:pPr>
      <w:bookmarkStart w:id="10" w:name="signal-detection-with-ohun"/>
      <w:bookmarkStart w:id="11" w:name="diagnosing-detection-performance1"/>
      <w:bookmarkEnd w:id="10"/>
      <w:bookmarkEnd w:id="11"/>
      <w:r>
        <w:rPr>
          <w:rFonts w:cs="Source Sans Pro" w:ascii="Source Sans Pro" w:hAnsi="Source Sans Pro"/>
        </w:rPr>
        <w:t xml:space="preserve">Signal detection with </w:t>
      </w:r>
      <w:r>
        <w:rPr>
          <w:rFonts w:cs="Source Sans Pro" w:ascii="Source Sans Pro" w:hAnsi="Source Sans Pro"/>
          <w:i/>
          <w:iCs/>
          <w:rPrChange w:id="0" w:author="colibri" w:date="2022-08-04T08:04:00Z">
            <w:rPr>
              <w:rFonts w:ascii="Source Sans Pro" w:hAnsi="Source Sans Pro" w:cs="Source Sans Pro"/>
            </w:rPr>
          </w:rPrChange>
        </w:rPr>
        <w:t>ohun</w:t>
      </w:r>
    </w:p>
    <w:p>
      <w:pPr>
        <w:pStyle w:val="FirstParagraph"/>
        <w:rPr>
          <w:rFonts w:ascii="Source Sans Pro" w:hAnsi="Source Sans Pro" w:cs="Source Sans Pro"/>
        </w:rPr>
      </w:pPr>
      <w:r>
        <w:rPr>
          <w:rFonts w:cs="Source Sans Pro" w:ascii="Source Sans Pro" w:hAnsi="Source Sans Pro"/>
        </w:rPr>
        <w:t>Th</w:t>
      </w:r>
      <w:ins w:id="429" w:author="colibri" w:date="2022-08-04T08:04:00Z">
        <w:r>
          <w:rPr>
            <w:rFonts w:cs="Source Sans Pro" w:ascii="Source Sans Pro" w:hAnsi="Source Sans Pro"/>
          </w:rPr>
          <w:t>is</w:t>
        </w:r>
      </w:ins>
      <w:del w:id="430" w:author="colibri" w:date="2022-08-04T08:04:00Z">
        <w:r>
          <w:rPr>
            <w:rFonts w:cs="Source Sans Pro" w:ascii="Source Sans Pro" w:hAnsi="Source Sans Pro"/>
          </w:rPr>
          <w:delText>e</w:delText>
        </w:r>
      </w:del>
      <w:r>
        <w:rPr>
          <w:rFonts w:cs="Source Sans Pro" w:ascii="Source Sans Pro" w:hAnsi="Source Sans Pro"/>
        </w:rPr>
        <w:t xml:space="preserve"> package offers two methods for automat</w:t>
      </w:r>
      <w:ins w:id="431" w:author="colibri" w:date="2022-08-04T08:08:00Z">
        <w:r>
          <w:rPr>
            <w:rFonts w:cs="Source Sans Pro" w:ascii="Source Sans Pro" w:hAnsi="Source Sans Pro"/>
          </w:rPr>
          <w:t>ed</w:t>
        </w:r>
      </w:ins>
      <w:del w:id="432" w:author="colibri" w:date="2022-08-04T08:08:00Z">
        <w:r>
          <w:rPr>
            <w:rFonts w:cs="Source Sans Pro" w:ascii="Source Sans Pro" w:hAnsi="Source Sans Pro"/>
          </w:rPr>
          <w:delText>ic</w:delText>
        </w:r>
      </w:del>
      <w:r>
        <w:rPr>
          <w:rFonts w:cs="Source Sans Pro" w:ascii="Source Sans Pro" w:hAnsi="Source Sans Pro"/>
        </w:rPr>
        <w:t xml:space="preserve"> signal detection: template-based and energy-based detection. These methods are better suited for highly stereotyped or good signal-to-noise ratio (SNR) signals, respectively. If the target signals do not fit these requirements, more elaborate</w:t>
      </w:r>
      <w:del w:id="433" w:author="Gloriana Chaverri" w:date="2022-07-13T17:11:00Z">
        <w:r>
          <w:rPr>
            <w:rFonts w:cs="Source Sans Pro" w:ascii="Source Sans Pro" w:hAnsi="Source Sans Pro"/>
          </w:rPr>
          <w:delText>d</w:delText>
        </w:r>
      </w:del>
      <w:r>
        <w:rPr>
          <w:rFonts w:cs="Source Sans Pro" w:ascii="Source Sans Pro" w:hAnsi="Source Sans Pro"/>
        </w:rPr>
        <w:t xml:space="preserve"> methods (i.e. machine/deep learning approaches) are warranted.</w:t>
      </w:r>
    </w:p>
    <w:p>
      <w:pPr>
        <w:pStyle w:val="Heading2"/>
        <w:rPr>
          <w:rFonts w:ascii="Source Sans Pro" w:hAnsi="Source Sans Pro" w:cs="Source Sans Pro"/>
        </w:rPr>
      </w:pPr>
      <w:bookmarkStart w:id="12" w:name="study-cases"/>
      <w:bookmarkStart w:id="13" w:name="signal-detection-with-ohun1"/>
      <w:bookmarkEnd w:id="12"/>
      <w:bookmarkEnd w:id="13"/>
      <w:r>
        <w:rPr>
          <w:rFonts w:cs="Source Sans Pro" w:ascii="Source Sans Pro" w:hAnsi="Source Sans Pro"/>
        </w:rPr>
        <w:t>Study cases</w:t>
      </w:r>
    </w:p>
    <w:p>
      <w:pPr>
        <w:pStyle w:val="Heading3"/>
        <w:rPr>
          <w:rFonts w:ascii="Source Sans Pro" w:hAnsi="Source Sans Pro" w:cs="Source Sans Pro"/>
        </w:rPr>
      </w:pPr>
      <w:bookmarkStart w:id="14" w:name="X34d2276d46c60d6935da930f00a5705ce603e52"/>
      <w:bookmarkEnd w:id="14"/>
      <w:r>
        <w:rPr>
          <w:rFonts w:cs="Source Sans Pro" w:ascii="Source Sans Pro" w:hAnsi="Source Sans Pro"/>
        </w:rPr>
        <w:t>Template detection on ultrasonic social calls of Spix’s disc-winged bats</w:t>
      </w:r>
    </w:p>
    <w:p>
      <w:pPr>
        <w:pStyle w:val="FirstParagraph"/>
        <w:rPr>
          <w:rFonts w:ascii="Source Sans Pro" w:hAnsi="Source Sans Pro" w:cs="Source Sans Pro"/>
        </w:rPr>
      </w:pPr>
      <w:r>
        <w:rPr>
          <w:rFonts w:cs="Source Sans Pro" w:ascii="Source Sans Pro" w:hAnsi="Source Sans Pro"/>
        </w:rPr>
        <w:t xml:space="preserve">We recorded 30 individuals of Spix’s disc-winged bats </w:t>
      </w:r>
      <w:ins w:id="434" w:author="Gloriana Chaverri" w:date="2022-07-13T17:11:00Z">
        <w:r>
          <w:rPr>
            <w:rFonts w:cs="Source Sans Pro" w:ascii="Source Sans Pro" w:hAnsi="Source Sans Pro"/>
          </w:rPr>
          <w:t>(</w:t>
        </w:r>
      </w:ins>
      <w:ins w:id="435" w:author="Gloriana Chaverri" w:date="2022-07-13T17:11:00Z">
        <w:r>
          <w:rPr>
            <w:rFonts w:cs="Source Sans Pro" w:ascii="Source Sans Pro" w:hAnsi="Source Sans Pro"/>
            <w:i/>
            <w:iCs/>
          </w:rPr>
          <w:t>Thyroptera tricolor</w:t>
        </w:r>
      </w:ins>
      <w:ins w:id="436" w:author="Gloriana Chaverri" w:date="2022-07-13T17:11:00Z">
        <w:r>
          <w:rPr>
            <w:rFonts w:cs="Source Sans Pro" w:ascii="Source Sans Pro" w:hAnsi="Source Sans Pro"/>
          </w:rPr>
          <w:t xml:space="preserve">) </w:t>
        </w:r>
      </w:ins>
      <w:r>
        <w:rPr>
          <w:rFonts w:cs="Source Sans Pro" w:ascii="Source Sans Pro" w:hAnsi="Source Sans Pro"/>
        </w:rPr>
        <w:t>at Bar</w:t>
      </w:r>
      <w:ins w:id="437" w:author="colibri" w:date="2022-08-04T08:11:00Z">
        <w:r>
          <w:rPr>
            <w:rFonts w:cs="Source Sans Pro" w:ascii="Source Sans Pro" w:hAnsi="Source Sans Pro"/>
          </w:rPr>
          <w:t>ú</w:t>
        </w:r>
      </w:ins>
      <w:del w:id="438" w:author="colibri" w:date="2022-08-04T08:11:00Z">
        <w:r>
          <w:rPr>
            <w:rFonts w:cs="Source Sans Pro" w:ascii="Source Sans Pro" w:hAnsi="Source Sans Pro"/>
          </w:rPr>
          <w:delText>u</w:delText>
        </w:r>
      </w:del>
      <w:r>
        <w:rPr>
          <w:rFonts w:cs="Source Sans Pro" w:ascii="Source Sans Pro" w:hAnsi="Source Sans Pro"/>
        </w:rPr>
        <w:t xml:space="preserve"> Biological Station, in south-western Costa Rica in January 2020. Bats were captured at their roosting sites (furled leaves of Zing</w:t>
      </w:r>
      <w:ins w:id="439" w:author="colibri" w:date="2022-08-04T08:12:00Z">
        <w:r>
          <w:rPr>
            <w:rFonts w:cs="Source Sans Pro" w:ascii="Source Sans Pro" w:hAnsi="Source Sans Pro"/>
          </w:rPr>
          <w:t>i</w:t>
        </w:r>
      </w:ins>
      <w:del w:id="440" w:author="colibri" w:date="2022-08-04T08:12:00Z">
        <w:r>
          <w:rPr>
            <w:rFonts w:cs="Source Sans Pro" w:ascii="Source Sans Pro" w:hAnsi="Source Sans Pro"/>
          </w:rPr>
          <w:delText>e</w:delText>
        </w:r>
      </w:del>
      <w:r>
        <w:rPr>
          <w:rFonts w:cs="Source Sans Pro" w:ascii="Source Sans Pro" w:hAnsi="Source Sans Pro"/>
        </w:rPr>
        <w:t>beraceae plants). Each individual bat was released in a large flight cage (9 x 4 x 3 m) for a 5</w:t>
      </w:r>
      <w:ins w:id="441" w:author="colibri" w:date="2022-08-04T08:12:00Z">
        <w:r>
          <w:rPr>
            <w:rFonts w:cs="Source Sans Pro" w:ascii="Source Sans Pro" w:hAnsi="Source Sans Pro"/>
          </w:rPr>
          <w:t>-</w:t>
        </w:r>
      </w:ins>
      <w:del w:id="442" w:author="colibri" w:date="2022-08-04T08:12:00Z">
        <w:r>
          <w:rPr>
            <w:rFonts w:cs="Source Sans Pro" w:ascii="Source Sans Pro" w:hAnsi="Source Sans Pro"/>
          </w:rPr>
          <w:delText xml:space="preserve"> </w:delText>
        </w:r>
      </w:del>
      <w:r>
        <w:rPr>
          <w:rFonts w:cs="Source Sans Pro" w:ascii="Source Sans Pro" w:hAnsi="Source Sans Pro"/>
        </w:rPr>
        <w:t>min</w:t>
      </w:r>
      <w:ins w:id="443" w:author="colibri" w:date="2022-08-04T08:12:00Z">
        <w:r>
          <w:rPr>
            <w:rFonts w:cs="Source Sans Pro" w:ascii="Source Sans Pro" w:hAnsi="Source Sans Pro"/>
          </w:rPr>
          <w:t>ute</w:t>
        </w:r>
      </w:ins>
      <w:r>
        <w:rPr>
          <w:rFonts w:cs="Source Sans Pro" w:ascii="Source Sans Pro" w:hAnsi="Source Sans Pro"/>
        </w:rPr>
        <w:t xml:space="preserve"> period and their ultrasonic inquiry calls </w:t>
      </w:r>
      <w:ins w:id="444" w:author="Gloriana Chaverri" w:date="2022-07-13T17:12:00Z">
        <w:r>
          <w:rPr>
            <w:rFonts w:cs="Source Sans Pro" w:ascii="Source Sans Pro" w:hAnsi="Source Sans Pro"/>
          </w:rPr>
          <w:t>(</w:t>
        </w:r>
      </w:ins>
      <w:ins w:id="445" w:author="Gloriana Chaverri" w:date="2022-07-13T17:12:00Z">
        <w:commentRangeStart w:id="27"/>
        <w:r>
          <w:rPr>
            <w:rFonts w:cs="Source Sans Pro" w:ascii="Source Sans Pro" w:hAnsi="Source Sans Pro"/>
          </w:rPr>
          <w:t>cite</w:t>
        </w:r>
      </w:ins>
      <w:r>
        <w:rPr>
          <w:rFonts w:cs="Source Sans Pro" w:ascii="Source Sans Pro" w:hAnsi="Source Sans Pro"/>
        </w:rPr>
      </w:r>
      <w:ins w:id="446" w:author="Gloriana Chaverri" w:date="2022-07-13T17:12:00Z">
        <w:commentRangeEnd w:id="27"/>
        <w:r>
          <w:commentReference w:id="27"/>
        </w:r>
        <w:r>
          <w:rPr>
            <w:rFonts w:cs="Source Sans Pro" w:ascii="Source Sans Pro" w:hAnsi="Source Sans Pro"/>
          </w:rPr>
          <w:t xml:space="preserve">) </w:t>
        </w:r>
      </w:ins>
      <w:r>
        <w:rPr>
          <w:rFonts w:cs="Source Sans Pro" w:ascii="Source Sans Pro" w:hAnsi="Source Sans Pro"/>
        </w:rPr>
        <w:t>were recorded using a condenser microphone (CM16, Avisoft Bioacoustics, Glienike/Nordbahn, Germany) through an Avisoft UltraSoundGate 116Hm plugged into a laptop computer running Avisoft-Recorder software. Recordings were made at a sampling rate of 500 kHz and an amplitude resolution of 16 bits.</w:t>
      </w:r>
    </w:p>
    <w:p>
      <w:pPr>
        <w:pStyle w:val="TextBody"/>
        <w:rPr>
          <w:rFonts w:ascii="Source Sans Pro" w:hAnsi="Source Sans Pro" w:cs="Source Sans Pro"/>
        </w:rPr>
      </w:pPr>
      <w:r>
        <w:rPr>
          <w:rFonts w:cs="Source Sans Pro" w:ascii="Source Sans Pro" w:hAnsi="Source Sans Pro"/>
        </w:rPr>
        <w:t>Recordings were manually annotated using Raven Pro 1.6 (XXXX). Annotations were created by visual inspection of spectrograms, in which the start and end of signals were determined by the location of the continuous traces of power spectral entropy of the target signals. A total of 644 calls were annotated (~21 calls per recording). Annotations were made with a time window of 200 samples and 70% of overlap</w:t>
      </w:r>
      <w:ins w:id="447" w:author="Gloriana Chaverri" w:date="2022-07-13T17:13:00Z">
        <w:r>
          <w:rPr>
            <w:rFonts w:cs="Source Sans Pro" w:ascii="Source Sans Pro" w:hAnsi="Source Sans Pro"/>
          </w:rPr>
          <w:t>, and</w:t>
        </w:r>
      </w:ins>
      <w:del w:id="448" w:author="Gloriana Chaverri" w:date="2022-07-13T17:13:00Z">
        <w:r>
          <w:rPr>
            <w:rFonts w:cs="Source Sans Pro" w:ascii="Source Sans Pro" w:hAnsi="Source Sans Pro"/>
          </w:rPr>
          <w:delText>. Annotations</w:delText>
        </w:r>
      </w:del>
      <w:r>
        <w:rPr>
          <w:rFonts w:cs="Source Sans Pro" w:ascii="Source Sans Pro" w:hAnsi="Source Sans Pro"/>
        </w:rPr>
        <w:t xml:space="preserve"> were then imported into R using the package Rraven (XXXX).</w:t>
      </w:r>
    </w:p>
    <w:p>
      <w:pPr>
        <w:pStyle w:val="TextBody"/>
        <w:rPr>
          <w:rFonts w:ascii="Source Sans Pro" w:hAnsi="Source Sans Pro" w:cs="Source Sans Pro"/>
        </w:rPr>
      </w:pPr>
      <w:r>
        <w:rPr>
          <w:rFonts w:cs="Source Sans Pro" w:ascii="Source Sans Pro" w:hAnsi="Source Sans Pro"/>
        </w:rPr>
        <w:t xml:space="preserve">Inquiry calls of Spix’s disc-winged bats are structurally stereotyped. Most variation is found </w:t>
      </w:r>
      <w:del w:id="449" w:author="colibri" w:date="2022-08-04T08:24:00Z">
        <w:r>
          <w:rPr>
            <w:rFonts w:cs="Source Sans Pro" w:ascii="Source Sans Pro" w:hAnsi="Source Sans Pro"/>
          </w:rPr>
          <w:delText xml:space="preserve">between </w:delText>
        </w:r>
      </w:del>
      <w:ins w:id="450" w:author="colibri" w:date="2022-08-04T08:24:00Z">
        <w:r>
          <w:rPr>
            <w:rFonts w:cs="Source Sans Pro" w:ascii="Source Sans Pro" w:hAnsi="Source Sans Pro"/>
          </w:rPr>
          <w:t xml:space="preserve">among </w:t>
        </w:r>
      </w:ins>
      <w:r>
        <w:rPr>
          <w:rFonts w:cs="Source Sans Pro" w:ascii="Source Sans Pro" w:hAnsi="Source Sans Pro"/>
        </w:rPr>
        <w:t>individuals</w:t>
      </w:r>
      <w:ins w:id="451" w:author="Gloriana Chaverri" w:date="2022-07-13T17:13:00Z">
        <w:r>
          <w:rPr>
            <w:rFonts w:cs="Source Sans Pro" w:ascii="Source Sans Pro" w:hAnsi="Source Sans Pro"/>
          </w:rPr>
          <w:t>,</w:t>
        </w:r>
      </w:ins>
      <w:r>
        <w:rPr>
          <w:rFonts w:cs="Source Sans Pro" w:ascii="Source Sans Pro" w:hAnsi="Source Sans Pro"/>
        </w:rPr>
        <w:t xml:space="preserve"> although the basic form of a short, downward broadband frequency modulation is always shared (Fig. BAT-SPECTRO, Araya-Salas et al 2021 ontogeny).</w:t>
      </w:r>
    </w:p>
    <w:p>
      <w:pPr>
        <w:pStyle w:val="CaptionedFigure"/>
        <w:rPr>
          <w:rFonts w:ascii="Source Sans Pro" w:hAnsi="Source Sans Pro" w:cs="Source Sans Pro"/>
        </w:rPr>
      </w:pPr>
      <w:r>
        <w:rPr/>
        <w:drawing>
          <wp:inline distT="0" distB="0" distL="0" distR="0">
            <wp:extent cx="5334000" cy="2667000"/>
            <wp:effectExtent l="0" t="0" r="0" b="0"/>
            <wp:docPr id="3" name="Picture" descr="Fig. BAT-SPECTRO. Example spectrograms of Spix’s disc-winged social calls for each of the 30 recordings used in the analysis. The highest signal-to-noise ratio call by sound file are shown. The time scale range is 71 ms and the frequency range 10-44 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 BAT-SPECTRO. Example spectrograms of Spix’s disc-winged social calls for each of the 30 recordings used in the analysis. The highest signal-to-noise ratio call by sound file are shown. The time scale range is 71 ms and the frequency range 10-44 kHz"/>
                    <pic:cNvPicPr>
                      <a:picLocks noChangeAspect="1" noChangeArrowheads="1"/>
                    </pic:cNvPicPr>
                  </pic:nvPicPr>
                  <pic:blipFill>
                    <a:blip r:embed="rId4"/>
                    <a:stretch>
                      <a:fillRect/>
                    </a:stretch>
                  </pic:blipFill>
                  <pic:spPr bwMode="auto">
                    <a:xfrm>
                      <a:off x="0" y="0"/>
                      <a:ext cx="5334000" cy="2667000"/>
                    </a:xfrm>
                    <a:prstGeom prst="rect">
                      <a:avLst/>
                    </a:prstGeom>
                  </pic:spPr>
                </pic:pic>
              </a:graphicData>
            </a:graphic>
          </wp:inline>
        </w:drawing>
      </w:r>
    </w:p>
    <w:p>
      <w:pPr>
        <w:pStyle w:val="ImageCaption"/>
        <w:rPr>
          <w:rFonts w:ascii="Source Sans Pro" w:hAnsi="Source Sans Pro" w:cs="Source Sans Pro"/>
        </w:rPr>
      </w:pPr>
      <w:r>
        <w:rPr>
          <w:rFonts w:cs="Source Sans Pro" w:ascii="Source Sans Pro" w:hAnsi="Source Sans Pro"/>
        </w:rPr>
        <w:t>Fig. BAT-SPECTRO. Example spectrograms of Spix’s disc-winged social calls for each of the 30 recordings used in the analysis. The highest signal-to-noise ratio call by sound file are shown. The time scale range is 71 ms and the frequency range 10-44 kHz</w:t>
      </w:r>
    </w:p>
    <w:p>
      <w:pPr>
        <w:pStyle w:val="TextBody"/>
        <w:rPr/>
      </w:pPr>
      <w:r>
        <w:rPr>
          <w:rFonts w:cs="Source Sans Pro" w:ascii="Source Sans Pro" w:hAnsi="Source Sans Pro"/>
        </w:rPr>
        <w:t xml:space="preserve">Template-based detection is a useful approach when there </w:t>
      </w:r>
      <w:del w:id="452" w:author="Gloriana Chaverri" w:date="2022-07-13T17:14:00Z">
        <w:r>
          <w:rPr>
            <w:rFonts w:cs="Source Sans Pro" w:ascii="Source Sans Pro" w:hAnsi="Source Sans Pro"/>
          </w:rPr>
          <w:delText>is</w:delText>
        </w:r>
      </w:del>
      <w:ins w:id="453" w:author="Gloriana Chaverri" w:date="2022-07-13T17:14:00Z">
        <w:r>
          <w:rPr>
            <w:rFonts w:cs="Source Sans Pro" w:ascii="Source Sans Pro" w:hAnsi="Source Sans Pro"/>
          </w:rPr>
          <w:t>are</w:t>
        </w:r>
      </w:ins>
      <w:r>
        <w:rPr>
          <w:rFonts w:cs="Source Sans Pro" w:ascii="Source Sans Pro" w:hAnsi="Source Sans Pro"/>
        </w:rPr>
        <w:t xml:space="preserve"> </w:t>
      </w:r>
      <w:del w:id="454" w:author="Gloriana Chaverri" w:date="2022-07-13T17:14:00Z">
        <w:r>
          <w:rPr>
            <w:rFonts w:cs="Source Sans Pro" w:ascii="Source Sans Pro" w:hAnsi="Source Sans Pro"/>
          </w:rPr>
          <w:delText xml:space="preserve">little </w:delText>
        </w:r>
      </w:del>
      <w:ins w:id="455" w:author="Gloriana Chaverri" w:date="2022-07-13T17:14:00Z">
        <w:commentRangeStart w:id="28"/>
        <w:r>
          <w:rPr>
            <w:rFonts w:cs="Source Sans Pro" w:ascii="Source Sans Pro" w:hAnsi="Source Sans Pro"/>
          </w:rPr>
          <w:t>few</w:t>
        </w:r>
      </w:ins>
      <w:ins w:id="456" w:author="G. Smith-Vidaurre" w:date="2022-08-06T18:49:25Z">
        <w:r>
          <w:rPr>
            <w:rFonts w:cs="Source Sans Pro" w:ascii="Source Sans Pro" w:hAnsi="Source Sans Pro"/>
          </w:rPr>
        </w:r>
      </w:ins>
      <w:ins w:id="457" w:author="Gloriana Chaverri" w:date="2022-07-13T17:14:00Z">
        <w:commentRangeEnd w:id="28"/>
        <w:r>
          <w:commentReference w:id="28"/>
        </w:r>
        <w:r>
          <w:rPr>
            <w:rFonts w:cs="Source Sans Pro" w:ascii="Source Sans Pro" w:hAnsi="Source Sans Pro"/>
          </w:rPr>
          <w:t xml:space="preserve"> </w:t>
        </w:r>
      </w:ins>
      <w:r>
        <w:rPr>
          <w:rFonts w:cs="Source Sans Pro" w:ascii="Source Sans Pro" w:hAnsi="Source Sans Pro"/>
        </w:rPr>
        <w:t>structural differences in the target signals</w:t>
      </w:r>
      <w:ins w:id="458" w:author="G. Smith-Vidaurre" w:date="2022-08-06T18:50:18Z">
        <w:r>
          <w:rPr>
            <w:rFonts w:cs="Source Sans Pro" w:ascii="Source Sans Pro" w:hAnsi="Source Sans Pro"/>
          </w:rPr>
          <w:t xml:space="preserve"> </w:t>
        </w:r>
      </w:ins>
      <w:ins w:id="459" w:author="G. Smith-Vidaurre" w:date="2022-08-06T18:50:18Z">
        <w:r>
          <w:rPr>
            <w:rFonts w:cs="Source Sans Pro" w:ascii="Source Sans Pro" w:hAnsi="Source Sans Pro"/>
          </w:rPr>
          <w:t>(e.g. when signals are produced in a highly stereotyped manner)</w:t>
        </w:r>
      </w:ins>
      <w:r>
        <w:rPr>
          <w:rFonts w:cs="Source Sans Pro" w:ascii="Source Sans Pro" w:hAnsi="Source Sans Pro"/>
        </w:rPr>
        <w:t xml:space="preserve">. We used this approach in </w:t>
      </w:r>
      <w:r>
        <w:rPr>
          <w:rFonts w:cs="Source Sans Pro" w:ascii="Source Sans Pro" w:hAnsi="Source Sans Pro"/>
          <w:i/>
          <w:iCs/>
          <w:rPrChange w:id="0" w:author="colibri" w:date="2022-08-04T08:26:00Z">
            <w:rPr>
              <w:rFonts w:ascii="Source Sans Pro" w:hAnsi="Source Sans Pro" w:cs="Source Sans Pro"/>
            </w:rPr>
          </w:rPrChange>
        </w:rPr>
        <w:t xml:space="preserve">ohun </w:t>
      </w:r>
      <w:r>
        <w:rPr>
          <w:rFonts w:cs="Source Sans Pro" w:ascii="Source Sans Pro" w:hAnsi="Source Sans Pro"/>
        </w:rPr>
        <w:t xml:space="preserve">to detect inquiry calls. To do this, we tested the performance of three acoustic templates on a training subset of five sound files. The function </w:t>
      </w:r>
      <w:r>
        <w:rPr>
          <w:rStyle w:val="VerbatimChar"/>
          <w:rFonts w:cs="Source Sans Pro" w:ascii="Source Sans Pro" w:hAnsi="Source Sans Pro"/>
        </w:rPr>
        <w:t>get_templates</w:t>
      </w:r>
      <w:r>
        <w:rPr>
          <w:rFonts w:cs="Source Sans Pro" w:ascii="Source Sans Pro" w:hAnsi="Source Sans Pro"/>
        </w:rPr>
        <w:t xml:space="preserve"> finds several signals representative of the variation in signal structure. This function measures several spectrographic parameters which are then summarized using </w:t>
      </w:r>
      <w:ins w:id="461" w:author="colibri" w:date="2022-08-04T08:26:00Z">
        <w:r>
          <w:rPr>
            <w:rFonts w:cs="Source Sans Pro" w:ascii="Source Sans Pro" w:hAnsi="Source Sans Pro"/>
          </w:rPr>
          <w:t xml:space="preserve">a </w:t>
        </w:r>
      </w:ins>
      <w:r>
        <w:rPr>
          <w:rFonts w:cs="Source Sans Pro" w:ascii="Source Sans Pro" w:hAnsi="Source Sans Pro"/>
        </w:rPr>
        <w:t xml:space="preserve">Principal Component Analysis. The first two components are used to project the acoustic space. </w:t>
      </w:r>
      <w:ins w:id="462" w:author="G. Smith-Vidaurre" w:date="2022-08-06T18:49:44Z">
        <w:r>
          <w:rPr>
            <w:rFonts w:cs="Source Sans Pro" w:ascii="Source Sans Pro" w:hAnsi="Source Sans Pro"/>
          </w:rPr>
          <w:t>I</w:t>
        </w:r>
      </w:ins>
      <w:del w:id="463" w:author="G. Smith-Vidaurre" w:date="2022-08-06T18:49:44Z">
        <w:r>
          <w:rPr>
            <w:rFonts w:cs="Source Sans Pro" w:ascii="Source Sans Pro" w:hAnsi="Source Sans Pro"/>
          </w:rPr>
          <w:delText>O</w:delText>
        </w:r>
      </w:del>
      <w:r>
        <w:rPr>
          <w:rFonts w:cs="Source Sans Pro" w:ascii="Source Sans Pro" w:hAnsi="Source Sans Pro"/>
        </w:rPr>
        <w:t>n this space</w:t>
      </w:r>
      <w:ins w:id="464" w:author="G. Smith-Vidaurre" w:date="2022-08-06T18:49:48Z">
        <w:r>
          <w:rPr>
            <w:rFonts w:cs="Source Sans Pro" w:ascii="Source Sans Pro" w:hAnsi="Source Sans Pro"/>
          </w:rPr>
          <w:t>,</w:t>
        </w:r>
      </w:ins>
      <w:r>
        <w:rPr>
          <w:rFonts w:cs="Source Sans Pro" w:ascii="Source Sans Pro" w:hAnsi="Source Sans Pro"/>
        </w:rPr>
        <w:t xml:space="preserve"> the function defines sub-spaces as equal-size slices of a circle centered at the centroid of the acoustic space. Templates are then selected as those closer to the centroid within each of the sub-spaces, including the centroid for the entire acoustic space. The user needs to define the number of sub-spaces in which the acoustic space will be split.</w:t>
      </w:r>
    </w:p>
    <w:p>
      <w:pPr>
        <w:pStyle w:val="SourceCode"/>
        <w:rPr/>
      </w:pPr>
      <w:r>
        <w:rPr>
          <w:rStyle w:val="CommentTok"/>
          <w:rFonts w:cs="Source Sans Pro" w:ascii="Source Sans Pro" w:hAnsi="Source Sans Pro"/>
        </w:rPr>
        <w:t># read manual annotations</w:t>
      </w:r>
      <w:r>
        <w:rPr>
          <w:rFonts w:cs="Source Sans Pro" w:ascii="Source Sans Pro" w:hAnsi="Source Sans Pro"/>
        </w:rPr>
        <w:br/>
      </w:r>
      <w:r>
        <w:rPr>
          <w:rStyle w:val="NormalTok"/>
          <w:rFonts w:cs="Source Sans Pro" w:ascii="Source Sans Pro" w:hAnsi="Source Sans Pro"/>
        </w:rPr>
        <w:t xml:space="preserve">manual_ref_thy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read.csv</w:t>
      </w:r>
      <w:r>
        <w:rPr>
          <w:rStyle w:val="NormalTok"/>
          <w:rFonts w:cs="Source Sans Pro" w:ascii="Source Sans Pro" w:hAnsi="Source Sans Pro"/>
        </w:rPr>
        <w:t>(</w:t>
      </w:r>
      <w:r>
        <w:rPr>
          <w:rStyle w:val="StringTok"/>
          <w:rFonts w:cs="Source Sans Pro" w:ascii="Source Sans Pro" w:hAnsi="Source Sans Pro"/>
        </w:rPr>
        <w:t>"manual_annotations_thyroptera.csv"</w:t>
      </w:r>
      <w:r>
        <w:rPr>
          <w:rStyle w:val="NormalTok"/>
          <w:rFonts w:cs="Source Sans Pro" w:ascii="Source Sans Pro" w:hAnsi="Source Sans Pro"/>
        </w:rPr>
        <w:t>)</w:t>
      </w:r>
      <w:r>
        <w:rPr>
          <w:rFonts w:cs="Source Sans Pro" w:ascii="Source Sans Pro" w:hAnsi="Source Sans Pro"/>
        </w:rPr>
        <w:br/>
        <w:br/>
      </w:r>
      <w:r>
        <w:rPr>
          <w:rStyle w:val="CommentTok"/>
          <w:rFonts w:cs="Source Sans Pro" w:ascii="Source Sans Pro" w:hAnsi="Source Sans Pro"/>
        </w:rPr>
        <w:t># get random subset of 5 sound files for training</w:t>
      </w:r>
      <w:r>
        <w:rPr>
          <w:rFonts w:cs="Source Sans Pro" w:ascii="Source Sans Pro" w:hAnsi="Source Sans Pro"/>
        </w:rPr>
        <w:br/>
      </w:r>
      <w:r>
        <w:rPr>
          <w:rStyle w:val="FunctionTok"/>
          <w:rFonts w:cs="Source Sans Pro" w:ascii="Source Sans Pro" w:hAnsi="Source Sans Pro"/>
        </w:rPr>
        <w:t>set.seed</w:t>
      </w:r>
      <w:r>
        <w:rPr>
          <w:rStyle w:val="NormalTok"/>
          <w:rFonts w:cs="Source Sans Pro" w:ascii="Source Sans Pro" w:hAnsi="Source Sans Pro"/>
        </w:rPr>
        <w:t>(</w:t>
      </w:r>
      <w:r>
        <w:rPr>
          <w:rStyle w:val="DecValTok"/>
          <w:rFonts w:cs="Source Sans Pro" w:ascii="Source Sans Pro" w:hAnsi="Source Sans Pro"/>
        </w:rPr>
        <w:t>1</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train_files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sample</w:t>
      </w:r>
      <w:r>
        <w:rPr>
          <w:rStyle w:val="NormalTok"/>
          <w:rFonts w:cs="Source Sans Pro" w:ascii="Source Sans Pro" w:hAnsi="Source Sans Pro"/>
        </w:rPr>
        <w:t>(</w:t>
      </w:r>
      <w:r>
        <w:rPr>
          <w:rStyle w:val="FunctionTok"/>
          <w:rFonts w:cs="Source Sans Pro" w:ascii="Source Sans Pro" w:hAnsi="Source Sans Pro"/>
        </w:rPr>
        <w:t>unique</w:t>
      </w:r>
      <w:r>
        <w:rPr>
          <w:rStyle w:val="NormalTok"/>
          <w:rFonts w:cs="Source Sans Pro" w:ascii="Source Sans Pro" w:hAnsi="Source Sans Pro"/>
        </w:rPr>
        <w:t>(manual_ref_thy</w:t>
      </w:r>
      <w:r>
        <w:rPr>
          <w:rStyle w:val="SpecialCharTok"/>
          <w:rFonts w:cs="Source Sans Pro" w:ascii="Source Sans Pro" w:hAnsi="Source Sans Pro"/>
        </w:rPr>
        <w:t>$</w:t>
      </w:r>
      <w:r>
        <w:rPr>
          <w:rStyle w:val="NormalTok"/>
          <w:rFonts w:cs="Source Sans Pro" w:ascii="Source Sans Pro" w:hAnsi="Source Sans Pro"/>
        </w:rPr>
        <w:t xml:space="preserve">sound.files), </w:t>
      </w:r>
      <w:r>
        <w:rPr>
          <w:rStyle w:val="AttributeTok"/>
          <w:rFonts w:cs="Source Sans Pro" w:ascii="Source Sans Pro" w:hAnsi="Source Sans Pro"/>
        </w:rPr>
        <w:t>size =</w:t>
      </w:r>
      <w:r>
        <w:rPr>
          <w:rStyle w:val="NormalTok"/>
          <w:rFonts w:cs="Source Sans Pro" w:ascii="Source Sans Pro" w:hAnsi="Source Sans Pro"/>
        </w:rPr>
        <w:t xml:space="preserve"> </w:t>
      </w:r>
      <w:r>
        <w:rPr>
          <w:rStyle w:val="DecValTok"/>
          <w:rFonts w:cs="Source Sans Pro" w:ascii="Source Sans Pro" w:hAnsi="Source Sans Pro"/>
        </w:rPr>
        <w:t>5</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train_ref </w:t>
      </w:r>
      <w:r>
        <w:rPr>
          <w:rStyle w:val="OtherTok"/>
          <w:rFonts w:cs="Source Sans Pro" w:ascii="Source Sans Pro" w:hAnsi="Source Sans Pro"/>
        </w:rPr>
        <w:t>&lt;-</w:t>
      </w:r>
      <w:r>
        <w:rPr>
          <w:rStyle w:val="NormalTok"/>
          <w:rFonts w:cs="Source Sans Pro" w:ascii="Source Sans Pro" w:hAnsi="Source Sans Pro"/>
        </w:rPr>
        <w:t xml:space="preserve"> manual_ref_thy[manual_ref_thy</w:t>
      </w:r>
      <w:r>
        <w:rPr>
          <w:rStyle w:val="SpecialCharTok"/>
          <w:rFonts w:cs="Source Sans Pro" w:ascii="Source Sans Pro" w:hAnsi="Source Sans Pro"/>
        </w:rPr>
        <w:t>$</w:t>
      </w:r>
      <w:r>
        <w:rPr>
          <w:rStyle w:val="NormalTok"/>
          <w:rFonts w:cs="Source Sans Pro" w:ascii="Source Sans Pro" w:hAnsi="Source Sans Pro"/>
        </w:rPr>
        <w:t xml:space="preserve">sound.files </w:t>
      </w:r>
      <w:r>
        <w:rPr>
          <w:rStyle w:val="SpecialCharTok"/>
          <w:rFonts w:cs="Source Sans Pro" w:ascii="Source Sans Pro" w:hAnsi="Source Sans Pro"/>
        </w:rPr>
        <w:t>%in%</w:t>
      </w:r>
      <w:r>
        <w:rPr>
          <w:rStyle w:val="NormalTok"/>
          <w:rFonts w:cs="Source Sans Pro" w:ascii="Source Sans Pro" w:hAnsi="Source Sans Pro"/>
        </w:rPr>
        <w:t xml:space="preserve"> train_files, ]</w:t>
      </w:r>
      <w:r>
        <w:rPr>
          <w:rFonts w:cs="Source Sans Pro" w:ascii="Source Sans Pro" w:hAnsi="Source Sans Pro"/>
        </w:rPr>
        <w:br/>
        <w:br/>
      </w:r>
      <w:r>
        <w:rPr>
          <w:rStyle w:val="CommentTok"/>
          <w:rFonts w:cs="Source Sans Pro" w:ascii="Source Sans Pro" w:hAnsi="Source Sans Pro"/>
        </w:rPr>
        <w:t># the rest for testin</w:t>
      </w:r>
      <w:del w:id="465" w:author="G. Smith-Vidaurre" w:date="2022-08-06T18:50:44Z">
        <w:r>
          <w:rPr>
            <w:rStyle w:val="CommentTok"/>
            <w:rFonts w:cs="Source Sans Pro" w:ascii="Source Sans Pro" w:hAnsi="Source Sans Pro"/>
          </w:rPr>
          <w:delText xml:space="preserve"> </w:delText>
        </w:r>
      </w:del>
      <w:r>
        <w:rPr>
          <w:rStyle w:val="CommentTok"/>
          <w:rFonts w:cs="Source Sans Pro" w:ascii="Source Sans Pro" w:hAnsi="Source Sans Pro"/>
        </w:rPr>
        <w:t>g</w:t>
      </w:r>
      <w:r>
        <w:rPr>
          <w:rFonts w:cs="Source Sans Pro" w:ascii="Source Sans Pro" w:hAnsi="Source Sans Pro"/>
        </w:rPr>
        <w:br/>
      </w:r>
      <w:r>
        <w:rPr>
          <w:rStyle w:val="NormalTok"/>
          <w:rFonts w:cs="Source Sans Pro" w:ascii="Source Sans Pro" w:hAnsi="Source Sans Pro"/>
        </w:rPr>
        <w:t xml:space="preserve">test_files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setdiff</w:t>
      </w:r>
      <w:r>
        <w:rPr>
          <w:rStyle w:val="NormalTok"/>
          <w:rFonts w:cs="Source Sans Pro" w:ascii="Source Sans Pro" w:hAnsi="Source Sans Pro"/>
        </w:rPr>
        <w:t>(manual_ref_thy</w:t>
      </w:r>
      <w:r>
        <w:rPr>
          <w:rStyle w:val="SpecialCharTok"/>
          <w:rFonts w:cs="Source Sans Pro" w:ascii="Source Sans Pro" w:hAnsi="Source Sans Pro"/>
        </w:rPr>
        <w:t>$</w:t>
      </w:r>
      <w:r>
        <w:rPr>
          <w:rStyle w:val="NormalTok"/>
          <w:rFonts w:cs="Source Sans Pro" w:ascii="Source Sans Pro" w:hAnsi="Source Sans Pro"/>
        </w:rPr>
        <w:t>sound.files, train_files)</w:t>
      </w:r>
      <w:r>
        <w:rPr>
          <w:rFonts w:cs="Source Sans Pro" w:ascii="Source Sans Pro" w:hAnsi="Source Sans Pro"/>
        </w:rPr>
        <w:br/>
      </w:r>
      <w:r>
        <w:rPr>
          <w:rStyle w:val="NormalTok"/>
          <w:rFonts w:cs="Source Sans Pro" w:ascii="Source Sans Pro" w:hAnsi="Source Sans Pro"/>
        </w:rPr>
        <w:t xml:space="preserve">test_ref </w:t>
      </w:r>
      <w:r>
        <w:rPr>
          <w:rStyle w:val="OtherTok"/>
          <w:rFonts w:cs="Source Sans Pro" w:ascii="Source Sans Pro" w:hAnsi="Source Sans Pro"/>
        </w:rPr>
        <w:t>&lt;-</w:t>
      </w:r>
      <w:r>
        <w:rPr>
          <w:rStyle w:val="NormalTok"/>
          <w:rFonts w:cs="Source Sans Pro" w:ascii="Source Sans Pro" w:hAnsi="Source Sans Pro"/>
        </w:rPr>
        <w:t xml:space="preserve"> manual_ref_thy[manual_ref_thy</w:t>
      </w:r>
      <w:r>
        <w:rPr>
          <w:rStyle w:val="SpecialCharTok"/>
          <w:rFonts w:cs="Source Sans Pro" w:ascii="Source Sans Pro" w:hAnsi="Source Sans Pro"/>
        </w:rPr>
        <w:t>$</w:t>
      </w:r>
      <w:r>
        <w:rPr>
          <w:rStyle w:val="NormalTok"/>
          <w:rFonts w:cs="Source Sans Pro" w:ascii="Source Sans Pro" w:hAnsi="Source Sans Pro"/>
        </w:rPr>
        <w:t xml:space="preserve">sound.files </w:t>
      </w:r>
      <w:r>
        <w:rPr>
          <w:rStyle w:val="SpecialCharTok"/>
          <w:rFonts w:cs="Source Sans Pro" w:ascii="Source Sans Pro" w:hAnsi="Source Sans Pro"/>
        </w:rPr>
        <w:t>%in%</w:t>
      </w:r>
      <w:r>
        <w:rPr>
          <w:rStyle w:val="NormalTok"/>
          <w:rFonts w:cs="Source Sans Pro" w:ascii="Source Sans Pro" w:hAnsi="Source Sans Pro"/>
        </w:rPr>
        <w:t xml:space="preserve"> test_files, ]</w:t>
      </w:r>
      <w:r>
        <w:rPr>
          <w:rFonts w:cs="Source Sans Pro" w:ascii="Source Sans Pro" w:hAnsi="Source Sans Pro"/>
        </w:rPr>
        <w:br/>
        <w:br/>
      </w:r>
      <w:r>
        <w:rPr>
          <w:rStyle w:val="CommentTok"/>
          <w:rFonts w:cs="Source Sans Pro" w:ascii="Source Sans Pro" w:hAnsi="Source Sans Pro"/>
        </w:rPr>
        <w:t># find templates</w:t>
      </w:r>
      <w:r>
        <w:rPr>
          <w:rFonts w:cs="Source Sans Pro" w:ascii="Source Sans Pro" w:hAnsi="Source Sans Pro"/>
        </w:rPr>
        <w:br/>
      </w:r>
      <w:r>
        <w:rPr>
          <w:rStyle w:val="NormalTok"/>
          <w:rFonts w:cs="Source Sans Pro" w:ascii="Source Sans Pro" w:hAnsi="Source Sans Pro"/>
        </w:rPr>
        <w:t xml:space="preserve">templates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get_templates</w:t>
      </w:r>
      <w:r>
        <w:rPr>
          <w:rStyle w:val="NormalTok"/>
          <w:rFonts w:cs="Source Sans Pro" w:ascii="Source Sans Pro" w:hAnsi="Source Sans Pro"/>
        </w:rPr>
        <w:t xml:space="preserve">(train_ref, </w:t>
      </w:r>
      <w:r>
        <w:rPr>
          <w:rStyle w:val="AttributeTok"/>
          <w:rFonts w:cs="Source Sans Pro" w:ascii="Source Sans Pro" w:hAnsi="Source Sans Pro"/>
        </w:rPr>
        <w:t>path =</w:t>
      </w:r>
      <w:r>
        <w:rPr>
          <w:rStyle w:val="NormalTok"/>
          <w:rFonts w:cs="Source Sans Pro" w:ascii="Source Sans Pro" w:hAnsi="Source Sans Pro"/>
        </w:rPr>
        <w:t xml:space="preserve"> data_path,  </w:t>
      </w:r>
      <w:r>
        <w:rPr>
          <w:rStyle w:val="AttributeTok"/>
          <w:rFonts w:cs="Source Sans Pro" w:ascii="Source Sans Pro" w:hAnsi="Source Sans Pro"/>
        </w:rPr>
        <w:t>bp =</w:t>
      </w:r>
      <w:r>
        <w:rPr>
          <w:rStyle w:val="NormalTok"/>
          <w:rFonts w:cs="Source Sans Pro" w:ascii="Source Sans Pro" w:hAnsi="Source Sans Pro"/>
        </w:rPr>
        <w:t xml:space="preserve"> </w:t>
      </w:r>
      <w:r>
        <w:rPr>
          <w:rStyle w:val="FunctionTok"/>
          <w:rFonts w:cs="Source Sans Pro" w:ascii="Source Sans Pro" w:hAnsi="Source Sans Pro"/>
        </w:rPr>
        <w:t>c</w:t>
      </w:r>
      <w:r>
        <w:rPr>
          <w:rStyle w:val="NormalTok"/>
          <w:rFonts w:cs="Source Sans Pro" w:ascii="Source Sans Pro" w:hAnsi="Source Sans Pro"/>
        </w:rPr>
        <w:t>(</w:t>
      </w:r>
      <w:r>
        <w:rPr>
          <w:rStyle w:val="DecValTok"/>
          <w:rFonts w:cs="Source Sans Pro" w:ascii="Source Sans Pro" w:hAnsi="Source Sans Pro"/>
        </w:rPr>
        <w:t>10</w:t>
      </w:r>
      <w:r>
        <w:rPr>
          <w:rStyle w:val="NormalTok"/>
          <w:rFonts w:cs="Source Sans Pro" w:ascii="Source Sans Pro" w:hAnsi="Source Sans Pro"/>
        </w:rPr>
        <w:t xml:space="preserve">, </w:t>
      </w:r>
      <w:r>
        <w:rPr>
          <w:rStyle w:val="DecValTok"/>
          <w:rFonts w:cs="Source Sans Pro" w:ascii="Source Sans Pro" w:hAnsi="Source Sans Pro"/>
        </w:rPr>
        <w:t>50</w:t>
      </w:r>
      <w:r>
        <w:rPr>
          <w:rStyle w:val="NormalTok"/>
          <w:rFonts w:cs="Source Sans Pro" w:ascii="Source Sans Pro" w:hAnsi="Source Sans Pro"/>
        </w:rPr>
        <w:t xml:space="preserve">), </w:t>
      </w:r>
      <w:r>
        <w:rPr>
          <w:rStyle w:val="AttributeTok"/>
          <w:rFonts w:cs="Source Sans Pro" w:ascii="Source Sans Pro" w:hAnsi="Source Sans Pro"/>
        </w:rPr>
        <w:t>ovlp =</w:t>
      </w:r>
      <w:r>
        <w:rPr>
          <w:rStyle w:val="NormalTok"/>
          <w:rFonts w:cs="Source Sans Pro" w:ascii="Source Sans Pro" w:hAnsi="Source Sans Pro"/>
        </w:rPr>
        <w:t xml:space="preserve"> </w:t>
      </w:r>
      <w:r>
        <w:rPr>
          <w:rStyle w:val="DecValTok"/>
          <w:rFonts w:cs="Source Sans Pro" w:ascii="Source Sans Pro" w:hAnsi="Source Sans Pro"/>
        </w:rPr>
        <w:t>70</w:t>
      </w:r>
      <w:r>
        <w:rPr>
          <w:rStyle w:val="NormalTok"/>
          <w:rFonts w:cs="Source Sans Pro" w:ascii="Source Sans Pro" w:hAnsi="Source Sans Pro"/>
        </w:rPr>
        <w:t xml:space="preserve">, </w:t>
      </w:r>
      <w:r>
        <w:rPr>
          <w:rStyle w:val="AttributeTok"/>
          <w:rFonts w:cs="Source Sans Pro" w:ascii="Source Sans Pro" w:hAnsi="Source Sans Pro"/>
        </w:rPr>
        <w:t>wl =</w:t>
      </w:r>
      <w:r>
        <w:rPr>
          <w:rStyle w:val="NormalTok"/>
          <w:rFonts w:cs="Source Sans Pro" w:ascii="Source Sans Pro" w:hAnsi="Source Sans Pro"/>
        </w:rPr>
        <w:t xml:space="preserve"> </w:t>
      </w:r>
      <w:r>
        <w:rPr>
          <w:rStyle w:val="DecValTok"/>
          <w:rFonts w:cs="Source Sans Pro" w:ascii="Source Sans Pro" w:hAnsi="Source Sans Pro"/>
        </w:rPr>
        <w:t>200</w:t>
      </w:r>
      <w:r>
        <w:rPr>
          <w:rStyle w:val="NormalTok"/>
          <w:rFonts w:cs="Source Sans Pro" w:ascii="Source Sans Pro" w:hAnsi="Source Sans Pro"/>
        </w:rPr>
        <w:t xml:space="preserve">, </w:t>
      </w:r>
      <w:r>
        <w:rPr>
          <w:rStyle w:val="AttributeTok"/>
          <w:rFonts w:cs="Source Sans Pro" w:ascii="Source Sans Pro" w:hAnsi="Source Sans Pro"/>
        </w:rPr>
        <w:t>n.sub.spaces =</w:t>
      </w:r>
      <w:r>
        <w:rPr>
          <w:rStyle w:val="NormalTok"/>
          <w:rFonts w:cs="Source Sans Pro" w:ascii="Source Sans Pro" w:hAnsi="Source Sans Pro"/>
        </w:rPr>
        <w:t xml:space="preserve"> </w:t>
      </w:r>
      <w:r>
        <w:rPr>
          <w:rStyle w:val="DecValTok"/>
          <w:rFonts w:cs="Source Sans Pro" w:ascii="Source Sans Pro" w:hAnsi="Source Sans Pro"/>
        </w:rPr>
        <w:t>3</w:t>
      </w:r>
      <w:r>
        <w:rPr>
          <w:rStyle w:val="NormalTok"/>
          <w:rFonts w:cs="Source Sans Pro" w:ascii="Source Sans Pro" w:hAnsi="Source Sans Pro"/>
        </w:rPr>
        <w:t>)</w:t>
      </w:r>
    </w:p>
    <w:p>
      <w:pPr>
        <w:pStyle w:val="SourceCode"/>
        <w:rPr>
          <w:rFonts w:ascii="Source Sans Pro" w:hAnsi="Source Sans Pro" w:cs="Source Sans Pro"/>
        </w:rPr>
      </w:pPr>
      <w:r>
        <w:rPr>
          <w:rStyle w:val="VerbatimChar"/>
          <w:rFonts w:cs="Source Sans Pro" w:ascii="Source Sans Pro" w:hAnsi="Source Sans Pro"/>
        </w:rPr>
        <w:t>## The first 2 principal components explained 0.51 of the variance</w:t>
      </w:r>
    </w:p>
    <w:p>
      <w:pPr>
        <w:pStyle w:val="CaptionedFigure"/>
        <w:rPr>
          <w:rFonts w:ascii="Source Sans Pro" w:hAnsi="Source Sans Pro" w:cs="Source Sans Pro"/>
        </w:rPr>
      </w:pPr>
      <w:r>
        <w:rPr/>
        <w:drawing>
          <wp:inline distT="0" distB="0" distL="0" distR="0">
            <wp:extent cx="4619625" cy="5543550"/>
            <wp:effectExtent l="0" t="0" r="0" b="0"/>
            <wp:docPr id="4" name="Image1"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pic:cNvPicPr>
                      <a:picLocks noChangeAspect="1" noChangeArrowheads="1"/>
                    </pic:cNvPicPr>
                  </pic:nvPicPr>
                  <pic:blipFill>
                    <a:blip r:embed="rId5"/>
                    <a:stretch>
                      <a:fillRect/>
                    </a:stretch>
                  </pic:blipFill>
                  <pic:spPr bwMode="auto">
                    <a:xfrm>
                      <a:off x="0" y="0"/>
                      <a:ext cx="4619625" cy="5543550"/>
                    </a:xfrm>
                    <a:prstGeom prst="rect">
                      <a:avLst/>
                    </a:prstGeom>
                  </pic:spPr>
                </pic:pic>
              </a:graphicData>
            </a:graphic>
          </wp:inline>
        </w:drawing>
      </w:r>
    </w:p>
    <w:p>
      <w:pPr>
        <w:pStyle w:val="ImageCaption"/>
        <w:rPr>
          <w:rFonts w:ascii="Source Sans Pro" w:hAnsi="Source Sans Pro" w:cs="Source Sans Pro"/>
        </w:rPr>
      </w:pPr>
      <w:r>
        <w:rPr>
          <w:rFonts w:cs="Source Sans Pro" w:ascii="Source Sans Pro" w:hAnsi="Source Sans Pro"/>
        </w:rPr>
        <w:t xml:space="preserve">FIG. ACOUSTIC-SPACE. Acoustic space defined as the </w:t>
      </w:r>
      <w:del w:id="466" w:author="Gloriana Chaverri" w:date="2022-07-13T17:15:00Z">
        <w:r>
          <w:rPr>
            <w:rFonts w:cs="Source Sans Pro" w:ascii="Source Sans Pro" w:hAnsi="Source Sans Pro"/>
          </w:rPr>
          <w:delText xml:space="preserve">the </w:delText>
        </w:r>
      </w:del>
      <w:r>
        <w:rPr>
          <w:rFonts w:cs="Source Sans Pro" w:ascii="Source Sans Pro" w:hAnsi="Source Sans Pro"/>
        </w:rPr>
        <w:t>first two component</w:t>
      </w:r>
      <w:ins w:id="467" w:author="Gloriana Chaverri" w:date="2022-07-13T17:15:00Z">
        <w:r>
          <w:rPr>
            <w:rFonts w:cs="Source Sans Pro" w:ascii="Source Sans Pro" w:hAnsi="Source Sans Pro"/>
          </w:rPr>
          <w:t>s</w:t>
        </w:r>
      </w:ins>
      <w:r>
        <w:rPr>
          <w:rFonts w:cs="Source Sans Pro" w:ascii="Source Sans Pro" w:hAnsi="Source Sans Pro"/>
        </w:rPr>
        <w:t xml:space="preserve">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w:t>
      </w:r>
    </w:p>
    <w:p>
      <w:pPr>
        <w:pStyle w:val="TextBody"/>
        <w:rPr>
          <w:rFonts w:ascii="Source Sans Pro" w:hAnsi="Source Sans Pro" w:cs="Source Sans Pro"/>
        </w:rPr>
      </w:pPr>
      <w:r>
        <w:rPr>
          <w:rFonts w:cs="Source Sans Pro" w:ascii="Source Sans Pro" w:hAnsi="Source Sans Pro"/>
        </w:rPr>
        <w:t xml:space="preserve">The output of the </w:t>
      </w:r>
      <w:r>
        <w:rPr>
          <w:rStyle w:val="VerbatimChar"/>
          <w:rFonts w:cs="Source Sans Pro" w:ascii="Source Sans Pro" w:hAnsi="Source Sans Pro"/>
        </w:rPr>
        <w:t>get_templates</w:t>
      </w:r>
      <w:r>
        <w:rPr>
          <w:rFonts w:cs="Source Sans Pro" w:ascii="Source Sans Pro" w:hAnsi="Source Sans Pro"/>
        </w:rPr>
        <w:t xml:space="preserve"> </w:t>
      </w:r>
      <w:ins w:id="468" w:author="colibri" w:date="2022-08-04T08:28:00Z">
        <w:r>
          <w:rPr>
            <w:rFonts w:cs="Source Sans Pro" w:ascii="Source Sans Pro" w:hAnsi="Source Sans Pro"/>
          </w:rPr>
          <w:t xml:space="preserve">function </w:t>
        </w:r>
      </w:ins>
      <w:r>
        <w:rPr>
          <w:rFonts w:cs="Source Sans Pro" w:ascii="Source Sans Pro" w:hAnsi="Source Sans Pro"/>
        </w:rPr>
        <w:t xml:space="preserve">includes an acoustic space plot (FIG. ACOUSTIC-SPACE) in which the position of the signals selected as templates is highlighted. In the following code we used those templates for detecting </w:t>
      </w:r>
      <w:ins w:id="469" w:author="colibri" w:date="2022-08-04T08:29:00Z">
        <w:r>
          <w:rPr>
            <w:rFonts w:cs="Source Sans Pro" w:ascii="Source Sans Pro" w:hAnsi="Source Sans Pro"/>
          </w:rPr>
          <w:t xml:space="preserve">bat social </w:t>
        </w:r>
      </w:ins>
      <w:r>
        <w:rPr>
          <w:rFonts w:cs="Source Sans Pro" w:ascii="Source Sans Pro" w:hAnsi="Source Sans Pro"/>
        </w:rPr>
        <w:t>calls. The code iterates a template-based detection on the training data set across a range of correlation thresholds, in order to find the combination of threshold and template with the best performance.</w:t>
      </w:r>
    </w:p>
    <w:p>
      <w:pPr>
        <w:pStyle w:val="SourceCode"/>
        <w:rPr>
          <w:rFonts w:ascii="Source Sans Pro" w:hAnsi="Source Sans Pro" w:cs="Source Sans Pro"/>
        </w:rPr>
      </w:pPr>
      <w:r>
        <w:rPr>
          <w:rStyle w:val="CommentTok"/>
          <w:rFonts w:cs="Source Sans Pro" w:ascii="Source Sans Pro" w:hAnsi="Source Sans Pro"/>
        </w:rPr>
        <w:t># get correlation vectors</w:t>
      </w:r>
      <w:r>
        <w:rPr>
          <w:rFonts w:cs="Source Sans Pro" w:ascii="Source Sans Pro" w:hAnsi="Source Sans Pro"/>
        </w:rPr>
        <w:br/>
      </w:r>
      <w:r>
        <w:rPr>
          <w:rStyle w:val="NormalTok"/>
          <w:rFonts w:cs="Source Sans Pro" w:ascii="Source Sans Pro" w:hAnsi="Source Sans Pro"/>
        </w:rPr>
        <w:t xml:space="preserve">corr_templ_train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template_correlator</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templates =</w:t>
      </w:r>
      <w:r>
        <w:rPr>
          <w:rStyle w:val="NormalTok"/>
          <w:rFonts w:cs="Source Sans Pro" w:ascii="Source Sans Pro" w:hAnsi="Source Sans Pro"/>
        </w:rPr>
        <w:t xml:space="preserve"> templates,</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path =</w:t>
      </w:r>
      <w:r>
        <w:rPr>
          <w:rStyle w:val="NormalTok"/>
          <w:rFonts w:cs="Source Sans Pro" w:ascii="Source Sans Pro" w:hAnsi="Source Sans Pro"/>
        </w:rPr>
        <w:t xml:space="preserve"> data_path,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files =</w:t>
      </w:r>
      <w:r>
        <w:rPr>
          <w:rStyle w:val="NormalTok"/>
          <w:rFonts w:cs="Source Sans Pro" w:ascii="Source Sans Pro" w:hAnsi="Source Sans Pro"/>
        </w:rPr>
        <w:t xml:space="preserve"> </w:t>
      </w:r>
      <w:r>
        <w:rPr>
          <w:rStyle w:val="FunctionTok"/>
          <w:rFonts w:cs="Source Sans Pro" w:ascii="Source Sans Pro" w:hAnsi="Source Sans Pro"/>
        </w:rPr>
        <w:t>unique</w:t>
      </w:r>
      <w:r>
        <w:rPr>
          <w:rStyle w:val="NormalTok"/>
          <w:rFonts w:cs="Source Sans Pro" w:ascii="Source Sans Pro" w:hAnsi="Source Sans Pro"/>
        </w:rPr>
        <w:t>(train_ref</w:t>
      </w:r>
      <w:r>
        <w:rPr>
          <w:rStyle w:val="SpecialCharTok"/>
          <w:rFonts w:cs="Source Sans Pro" w:ascii="Source Sans Pro" w:hAnsi="Source Sans Pro"/>
        </w:rPr>
        <w:t>$</w:t>
      </w:r>
      <w:r>
        <w:rPr>
          <w:rStyle w:val="NormalTok"/>
          <w:rFonts w:cs="Source Sans Pro" w:ascii="Source Sans Pro" w:hAnsi="Source Sans Pro"/>
        </w:rPr>
        <w:t xml:space="preserve">sound.files),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hop.size =</w:t>
      </w:r>
      <w:r>
        <w:rPr>
          <w:rStyle w:val="NormalTok"/>
          <w:rFonts w:cs="Source Sans Pro" w:ascii="Source Sans Pro" w:hAnsi="Source Sans Pro"/>
        </w:rPr>
        <w:t xml:space="preserve"> </w:t>
      </w:r>
      <w:r>
        <w:rPr>
          <w:rStyle w:val="DecValTok"/>
          <w:rFonts w:cs="Source Sans Pro" w:ascii="Source Sans Pro" w:hAnsi="Source Sans Pro"/>
        </w:rPr>
        <w:t>10</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ovlp =</w:t>
      </w:r>
      <w:r>
        <w:rPr>
          <w:rStyle w:val="NormalTok"/>
          <w:rFonts w:cs="Source Sans Pro" w:ascii="Source Sans Pro" w:hAnsi="Source Sans Pro"/>
        </w:rPr>
        <w:t xml:space="preserve"> </w:t>
      </w:r>
      <w:r>
        <w:rPr>
          <w:rStyle w:val="DecValTok"/>
          <w:rFonts w:cs="Source Sans Pro" w:ascii="Source Sans Pro" w:hAnsi="Source Sans Pro"/>
        </w:rPr>
        <w:t>70</w:t>
      </w:r>
      <w:r>
        <w:rPr>
          <w:rFonts w:cs="Source Sans Pro" w:ascii="Source Sans Pro" w:hAnsi="Source Sans Pro"/>
        </w:rPr>
        <w:br/>
      </w:r>
      <w:r>
        <w:rPr>
          <w:rStyle w:val="NormalTok"/>
          <w:rFonts w:cs="Source Sans Pro" w:ascii="Source Sans Pro" w:hAnsi="Source Sans Pro"/>
        </w:rPr>
        <w:t xml:space="preserve">  )</w:t>
      </w:r>
      <w:r>
        <w:rPr>
          <w:rFonts w:cs="Source Sans Pro" w:ascii="Source Sans Pro" w:hAnsi="Source Sans Pro"/>
        </w:rPr>
        <w:br/>
        <w:br/>
      </w:r>
      <w:r>
        <w:rPr>
          <w:rStyle w:val="CommentTok"/>
          <w:rFonts w:cs="Source Sans Pro" w:ascii="Source Sans Pro" w:hAnsi="Source Sans Pro"/>
        </w:rPr>
        <w:t># evaluate detection for different correlation thresholds</w:t>
      </w:r>
      <w:r>
        <w:rPr>
          <w:rFonts w:cs="Source Sans Pro" w:ascii="Source Sans Pro" w:hAnsi="Source Sans Pro"/>
        </w:rPr>
        <w:br/>
      </w:r>
      <w:r>
        <w:rPr>
          <w:rStyle w:val="NormalTok"/>
          <w:rFonts w:cs="Source Sans Pro" w:ascii="Source Sans Pro" w:hAnsi="Source Sans Pro"/>
        </w:rPr>
        <w:t xml:space="preserve">opt_detec_train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optimize_template_detector</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reference =</w:t>
      </w:r>
      <w:r>
        <w:rPr>
          <w:rStyle w:val="NormalTok"/>
          <w:rFonts w:cs="Source Sans Pro" w:ascii="Source Sans Pro" w:hAnsi="Source Sans Pro"/>
        </w:rPr>
        <w:t xml:space="preserve"> train_ref,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template.correlations =</w:t>
      </w:r>
      <w:r>
        <w:rPr>
          <w:rStyle w:val="NormalTok"/>
          <w:rFonts w:cs="Source Sans Pro" w:ascii="Source Sans Pro" w:hAnsi="Source Sans Pro"/>
        </w:rPr>
        <w:t xml:space="preserve"> corr_templ_train,</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threshold =</w:t>
      </w:r>
      <w:r>
        <w:rPr>
          <w:rStyle w:val="NormalTok"/>
          <w:rFonts w:cs="Source Sans Pro" w:ascii="Source Sans Pro" w:hAnsi="Source Sans Pro"/>
        </w:rPr>
        <w:t xml:space="preserve"> </w:t>
      </w:r>
      <w:r>
        <w:rPr>
          <w:rStyle w:val="FunctionTok"/>
          <w:rFonts w:cs="Source Sans Pro" w:ascii="Source Sans Pro" w:hAnsi="Source Sans Pro"/>
        </w:rPr>
        <w:t>seq</w:t>
      </w:r>
      <w:r>
        <w:rPr>
          <w:rStyle w:val="NormalTok"/>
          <w:rFonts w:cs="Source Sans Pro" w:ascii="Source Sans Pro" w:hAnsi="Source Sans Pro"/>
        </w:rPr>
        <w:t>(</w:t>
      </w:r>
      <w:r>
        <w:rPr>
          <w:rStyle w:val="FloatTok"/>
          <w:rFonts w:cs="Source Sans Pro" w:ascii="Source Sans Pro" w:hAnsi="Source Sans Pro"/>
        </w:rPr>
        <w:t>0.05</w:t>
      </w:r>
      <w:r>
        <w:rPr>
          <w:rStyle w:val="NormalTok"/>
          <w:rFonts w:cs="Source Sans Pro" w:ascii="Source Sans Pro" w:hAnsi="Source Sans Pro"/>
        </w:rPr>
        <w:t xml:space="preserve">, </w:t>
      </w:r>
      <w:r>
        <w:rPr>
          <w:rStyle w:val="FloatTok"/>
          <w:rFonts w:cs="Source Sans Pro" w:ascii="Source Sans Pro" w:hAnsi="Source Sans Pro"/>
        </w:rPr>
        <w:t>0.5</w:t>
      </w:r>
      <w:r>
        <w:rPr>
          <w:rStyle w:val="NormalTok"/>
          <w:rFonts w:cs="Source Sans Pro" w:ascii="Source Sans Pro" w:hAnsi="Source Sans Pro"/>
        </w:rPr>
        <w:t xml:space="preserve">, </w:t>
      </w:r>
      <w:r>
        <w:rPr>
          <w:rStyle w:val="FloatTok"/>
          <w:rFonts w:cs="Source Sans Pro" w:ascii="Source Sans Pro" w:hAnsi="Source Sans Pro"/>
        </w:rPr>
        <w:t>0.01</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  )</w:t>
      </w:r>
    </w:p>
    <w:p>
      <w:pPr>
        <w:pStyle w:val="FirstParagraph"/>
        <w:rPr/>
      </w:pPr>
      <w:r>
        <w:rPr>
          <w:rFonts w:cs="Source Sans Pro" w:ascii="Source Sans Pro" w:hAnsi="Source Sans Pro"/>
        </w:rPr>
        <w:t>Note that the correlation vectors are estimated first (</w:t>
      </w:r>
      <w:r>
        <w:rPr>
          <w:rFonts w:cs="Source Sans Pro" w:ascii="Source Sans Pro" w:hAnsi="Source Sans Pro"/>
          <w:i/>
          <w:iCs/>
          <w:rPrChange w:id="0" w:author="colibri" w:date="2022-08-04T08:29:00Z">
            <w:rPr>
              <w:rFonts w:ascii="Source Sans Pro" w:hAnsi="Source Sans Pro" w:cs="Source Sans Pro"/>
            </w:rPr>
          </w:rPrChange>
        </w:rPr>
        <w:t>i.e.</w:t>
      </w:r>
      <w:r>
        <w:rPr>
          <w:rFonts w:cs="Source Sans Pro" w:ascii="Source Sans Pro" w:hAnsi="Source Sans Pro"/>
        </w:rPr>
        <w:t xml:space="preserve"> vectors of correlation values across sound files, </w:t>
      </w:r>
      <w:r>
        <w:rPr>
          <w:rStyle w:val="VerbatimChar"/>
          <w:rFonts w:cs="Source Sans Pro" w:ascii="Source Sans Pro" w:hAnsi="Source Sans Pro"/>
        </w:rPr>
        <w:t>template_correlator()</w:t>
      </w:r>
      <w:r>
        <w:rPr>
          <w:rFonts w:cs="Source Sans Pro" w:ascii="Source Sans Pro" w:hAnsi="Source Sans Pro"/>
        </w:rPr>
        <w:t>) and then the correlation thresholds are optimized on the</w:t>
      </w:r>
      <w:ins w:id="471" w:author="G. Smith-Vidaurre" w:date="2022-08-06T18:51:55Z">
        <w:r>
          <w:rPr>
            <w:rFonts w:cs="Source Sans Pro" w:ascii="Source Sans Pro" w:hAnsi="Source Sans Pro"/>
          </w:rPr>
          <w:t>se vectors</w:t>
        </w:r>
      </w:ins>
      <w:del w:id="472" w:author="G. Smith-Vidaurre" w:date="2022-08-06T18:51:54Z">
        <w:r>
          <w:rPr>
            <w:rFonts w:cs="Source Sans Pro" w:ascii="Source Sans Pro" w:hAnsi="Source Sans Pro"/>
          </w:rPr>
          <w:delText>m</w:delText>
        </w:r>
      </w:del>
      <w:r>
        <w:rPr>
          <w:rFonts w:cs="Source Sans Pro" w:ascii="Source Sans Pro" w:hAnsi="Source Sans Pro"/>
        </w:rPr>
        <w:t xml:space="preserve"> (</w:t>
      </w:r>
      <w:r>
        <w:rPr>
          <w:rStyle w:val="VerbatimChar"/>
          <w:rFonts w:cs="Source Sans Pro" w:ascii="Source Sans Pro" w:hAnsi="Source Sans Pro"/>
        </w:rPr>
        <w:t>optimize_template_detector()</w:t>
      </w:r>
      <w:r>
        <w:rPr>
          <w:rFonts w:cs="Source Sans Pro" w:ascii="Source Sans Pro" w:hAnsi="Source Sans Pro"/>
        </w:rPr>
        <w:t xml:space="preserve">). The output of </w:t>
      </w:r>
      <w:r>
        <w:rPr>
          <w:rStyle w:val="VerbatimChar"/>
          <w:rFonts w:cs="Source Sans Pro" w:ascii="Source Sans Pro" w:hAnsi="Source Sans Pro"/>
        </w:rPr>
        <w:t>optimize_template_detector()</w:t>
      </w:r>
      <w:r>
        <w:rPr>
          <w:rFonts w:cs="Source Sans Pro" w:ascii="Source Sans Pro" w:hAnsi="Source Sans Pro"/>
        </w:rPr>
        <w:t xml:space="preserve"> contains the detection performance indices for each combination of templates and thresholds. Table TEMPLATE PERFORMANCE shows the </w:t>
      </w:r>
      <w:commentRangeStart w:id="29"/>
      <w:r>
        <w:rPr>
          <w:rFonts w:cs="Source Sans Pro" w:ascii="Source Sans Pro" w:hAnsi="Source Sans Pro"/>
        </w:rPr>
        <w:t>two highest performance runs for each template</w:t>
      </w:r>
      <w:r>
        <w:rPr>
          <w:rFonts w:cs="Source Sans Pro" w:ascii="Source Sans Pro" w:hAnsi="Source Sans Pro"/>
        </w:rPr>
      </w:r>
      <w:commentRangeEnd w:id="29"/>
      <w:r>
        <w:commentReference w:id="29"/>
      </w:r>
      <w:r>
        <w:rPr>
          <w:rFonts w:cs="Source Sans Pro" w:ascii="Source Sans Pro" w:hAnsi="Source Sans Pro"/>
        </w:rPr>
        <w:t>.</w:t>
      </w:r>
    </w:p>
    <w:p>
      <w:pPr>
        <w:pStyle w:val="TextBody"/>
        <w:rPr/>
      </w:pPr>
      <w:r>
        <w:rPr>
          <w:rFonts w:cs="Source Sans Pro" w:ascii="Source Sans Pro" w:hAnsi="Source Sans Pro"/>
        </w:rPr>
        <w:t>TABLE TEMPLATE PERFORMANCE. Performance diagnostic of template-based detections using four templates across several threshold values. Only the two highest performance iterations for each template are shown</w:t>
      </w:r>
      <w:commentRangeStart w:id="30"/>
      <w:r>
        <w:rPr>
          <w:rFonts w:cs="Source Sans Pro" w:ascii="Source Sans Pro" w:hAnsi="Source Sans Pro"/>
        </w:rPr>
        <w:t>.</w:t>
      </w:r>
      <w:r>
        <w:rPr>
          <w:rFonts w:cs="Source Sans Pro" w:ascii="Source Sans Pro" w:hAnsi="Source Sans Pro"/>
        </w:rPr>
      </w:r>
      <w:ins w:id="473" w:author="G. Smith-Vidaurre" w:date="2022-08-06T18:52:26Z">
        <w:commentRangeEnd w:id="30"/>
        <w:r>
          <w:commentReference w:id="30"/>
        </w:r>
        <w:r>
          <w:rPr>
            <w:rFonts w:cs="Source Sans Pro" w:ascii="Source Sans Pro" w:hAnsi="Source Sans Pro"/>
          </w:rPr>
          <w:commentReference w:id="31"/>
        </w:r>
      </w:ins>
    </w:p>
    <w:p>
      <w:pPr>
        <w:pStyle w:val="TextBody"/>
        <w:rPr>
          <w:rFonts w:ascii="Source Sans Pro" w:hAnsi="Source Sans Pro" w:cs="Source Sans Pro"/>
        </w:rPr>
      </w:pPr>
      <w:r>
        <w:rPr/>
        <w:drawing>
          <wp:inline distT="0" distB="0" distL="0" distR="0">
            <wp:extent cx="5485765" cy="219583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485765" cy="2195830"/>
                    </a:xfrm>
                    <a:prstGeom prst="rect">
                      <a:avLst/>
                    </a:prstGeom>
                  </pic:spPr>
                </pic:pic>
              </a:graphicData>
            </a:graphic>
          </wp:inline>
        </w:drawing>
      </w:r>
    </w:p>
    <w:p>
      <w:pPr>
        <w:pStyle w:val="TextBody"/>
        <w:rPr>
          <w:rFonts w:ascii="Source Sans Pro" w:hAnsi="Source Sans Pro" w:cs="Source Sans Pro"/>
        </w:rPr>
      </w:pPr>
      <w:r>
        <w:rPr>
          <w:rFonts w:cs="Source Sans Pro" w:ascii="Source Sans Pro" w:hAnsi="Source Sans Pro"/>
        </w:rPr>
      </w:r>
    </w:p>
    <w:p>
      <w:pPr>
        <w:pStyle w:val="TextBody"/>
        <w:rPr>
          <w:rFonts w:ascii="Source Sans Pro" w:hAnsi="Source Sans Pro" w:cs="Source Sans Pro"/>
        </w:rPr>
      </w:pPr>
      <w:r>
        <w:rPr>
          <w:rFonts w:cs="Source Sans Pro" w:ascii="Source Sans Pro" w:hAnsi="Source Sans Pro"/>
        </w:rPr>
        <w:t>We can explore the performance of each template in more detail by looking at the change in F1 score across thresholds (FIG. THRESHOLD vs F1.SCORE).</w:t>
      </w:r>
    </w:p>
    <w:p>
      <w:pPr>
        <w:pStyle w:val="CaptionedFigure"/>
        <w:rPr>
          <w:rFonts w:ascii="Source Sans Pro" w:hAnsi="Source Sans Pro" w:cs="Source Sans Pro"/>
        </w:rPr>
      </w:pPr>
      <w:r>
        <w:rPr/>
        <w:drawing>
          <wp:inline distT="0" distB="0" distL="0" distR="0">
            <wp:extent cx="4619625" cy="2771775"/>
            <wp:effectExtent l="0" t="0" r="0" b="0"/>
            <wp:docPr id="6" name="Image2" descr="FIG. THRESHOLD vs F1.SCORE. Shows the changes in F1 score across the range of threshol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FIG. THRESHOLD vs F1.SCORE. Shows the changes in F1 score across the range of threshold values"/>
                    <pic:cNvPicPr>
                      <a:picLocks noChangeAspect="1" noChangeArrowheads="1"/>
                    </pic:cNvPicPr>
                  </pic:nvPicPr>
                  <pic:blipFill>
                    <a:blip r:embed="rId7"/>
                    <a:stretch>
                      <a:fillRect/>
                    </a:stretch>
                  </pic:blipFill>
                  <pic:spPr bwMode="auto">
                    <a:xfrm>
                      <a:off x="0" y="0"/>
                      <a:ext cx="4619625" cy="2771775"/>
                    </a:xfrm>
                    <a:prstGeom prst="rect">
                      <a:avLst/>
                    </a:prstGeom>
                  </pic:spPr>
                </pic:pic>
              </a:graphicData>
            </a:graphic>
          </wp:inline>
        </w:drawing>
      </w:r>
    </w:p>
    <w:p>
      <w:pPr>
        <w:pStyle w:val="ImageCaption"/>
        <w:rPr>
          <w:rFonts w:ascii="Source Sans Pro" w:hAnsi="Source Sans Pro" w:cs="Source Sans Pro"/>
        </w:rPr>
      </w:pPr>
      <w:r>
        <w:rPr>
          <w:rFonts w:cs="Source Sans Pro" w:ascii="Source Sans Pro" w:hAnsi="Source Sans Pro"/>
        </w:rPr>
        <w:t>FIG. THRESHOLD vs F1.SCORE. Shows the changes in F1 score across the range of threshold values</w:t>
      </w:r>
    </w:p>
    <w:p>
      <w:pPr>
        <w:pStyle w:val="TextBody"/>
        <w:rPr>
          <w:rFonts w:ascii="Source Sans Pro" w:hAnsi="Source Sans Pro" w:cs="Source Sans Pro"/>
        </w:rPr>
      </w:pPr>
      <w:r>
        <w:rPr>
          <w:rFonts w:cs="Source Sans Pro" w:ascii="Source Sans Pro" w:hAnsi="Source Sans Pro"/>
        </w:rPr>
        <w:t>In this example the “centroid” template, produced the best performance (TABLE TEMPLATE PERFORMANCE; FIG. THRESHOLD vs F1.SCORE). Hence, we will use this template for detecting calls on the rest of the data. The following code extracts this template from the reference annotation table and use it to find inquiry calls on the testing data set:</w:t>
      </w:r>
    </w:p>
    <w:p>
      <w:pPr>
        <w:pStyle w:val="SourceCode"/>
        <w:rPr>
          <w:rFonts w:ascii="Source Sans Pro" w:hAnsi="Source Sans Pro" w:cs="Source Sans Pro"/>
        </w:rPr>
      </w:pPr>
      <w:r>
        <w:rPr>
          <w:rStyle w:val="CommentTok"/>
          <w:rFonts w:cs="Source Sans Pro" w:ascii="Source Sans Pro" w:hAnsi="Source Sans Pro"/>
        </w:rPr>
        <w:t># get correlation vectors for test files</w:t>
      </w:r>
      <w:r>
        <w:rPr>
          <w:rFonts w:cs="Source Sans Pro" w:ascii="Source Sans Pro" w:hAnsi="Source Sans Pro"/>
        </w:rPr>
        <w:br/>
      </w:r>
      <w:r>
        <w:rPr>
          <w:rStyle w:val="NormalTok"/>
          <w:rFonts w:cs="Source Sans Pro" w:ascii="Source Sans Pro" w:hAnsi="Source Sans Pro"/>
        </w:rPr>
        <w:t xml:space="preserve">corr_templ_test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template_correlator</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templates =</w:t>
      </w:r>
      <w:r>
        <w:rPr>
          <w:rStyle w:val="NormalTok"/>
          <w:rFonts w:cs="Source Sans Pro" w:ascii="Source Sans Pro" w:hAnsi="Source Sans Pro"/>
        </w:rPr>
        <w:t xml:space="preserve"> templates[templates</w:t>
      </w:r>
      <w:r>
        <w:rPr>
          <w:rStyle w:val="SpecialCharTok"/>
          <w:rFonts w:cs="Source Sans Pro" w:ascii="Source Sans Pro" w:hAnsi="Source Sans Pro"/>
        </w:rPr>
        <w:t>$</w:t>
      </w:r>
      <w:r>
        <w:rPr>
          <w:rStyle w:val="NormalTok"/>
          <w:rFonts w:cs="Source Sans Pro" w:ascii="Source Sans Pro" w:hAnsi="Source Sans Pro"/>
        </w:rPr>
        <w:t xml:space="preserve">sound.file </w:t>
      </w:r>
      <w:r>
        <w:rPr>
          <w:rStyle w:val="SpecialCharTok"/>
          <w:rFonts w:cs="Source Sans Pro" w:ascii="Source Sans Pro" w:hAnsi="Source Sans Pro"/>
        </w:rPr>
        <w:t>==</w:t>
      </w:r>
      <w:r>
        <w:rPr>
          <w:rStyle w:val="NormalTok"/>
          <w:rFonts w:cs="Source Sans Pro" w:ascii="Source Sans Pro" w:hAnsi="Source Sans Pro"/>
        </w:rPr>
        <w:t xml:space="preserve"> </w:t>
      </w:r>
      <w:r>
        <w:rPr>
          <w:rStyle w:val="StringTok"/>
          <w:rFonts w:cs="Source Sans Pro" w:ascii="Source Sans Pro" w:hAnsi="Source Sans Pro"/>
        </w:rPr>
        <w:t>"centroid"</w:t>
      </w:r>
      <w:r>
        <w:rPr>
          <w:rStyle w:val="NormalTok"/>
          <w:rFonts w:cs="Source Sans Pro" w:ascii="Source Sans Pro" w:hAnsi="Source Sans Pro"/>
        </w:rPr>
        <w:t>,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path =</w:t>
      </w:r>
      <w:r>
        <w:rPr>
          <w:rStyle w:val="NormalTok"/>
          <w:rFonts w:cs="Source Sans Pro" w:ascii="Source Sans Pro" w:hAnsi="Source Sans Pro"/>
        </w:rPr>
        <w:t xml:space="preserve"> data_path, </w:t>
      </w:r>
      <w:r>
        <w:rPr>
          <w:rStyle w:val="AttributeTok"/>
          <w:rFonts w:cs="Source Sans Pro" w:ascii="Source Sans Pro" w:hAnsi="Source Sans Pro"/>
        </w:rPr>
        <w:t>files =</w:t>
      </w:r>
      <w:r>
        <w:rPr>
          <w:rStyle w:val="NormalTok"/>
          <w:rFonts w:cs="Source Sans Pro" w:ascii="Source Sans Pro" w:hAnsi="Source Sans Pro"/>
        </w:rPr>
        <w:t xml:space="preserve"> </w:t>
      </w:r>
      <w:r>
        <w:rPr>
          <w:rStyle w:val="FunctionTok"/>
          <w:rFonts w:cs="Source Sans Pro" w:ascii="Source Sans Pro" w:hAnsi="Source Sans Pro"/>
        </w:rPr>
        <w:t>unique</w:t>
      </w:r>
      <w:r>
        <w:rPr>
          <w:rStyle w:val="NormalTok"/>
          <w:rFonts w:cs="Source Sans Pro" w:ascii="Source Sans Pro" w:hAnsi="Source Sans Pro"/>
        </w:rPr>
        <w:t>(test_ref</w:t>
      </w:r>
      <w:r>
        <w:rPr>
          <w:rStyle w:val="SpecialCharTok"/>
          <w:rFonts w:cs="Source Sans Pro" w:ascii="Source Sans Pro" w:hAnsi="Source Sans Pro"/>
        </w:rPr>
        <w:t>$</w:t>
      </w:r>
      <w:r>
        <w:rPr>
          <w:rStyle w:val="NormalTok"/>
          <w:rFonts w:cs="Source Sans Pro" w:ascii="Source Sans Pro" w:hAnsi="Source Sans Pro"/>
        </w:rPr>
        <w:t xml:space="preserve">sound.files),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hop.size =</w:t>
      </w:r>
      <w:r>
        <w:rPr>
          <w:rStyle w:val="NormalTok"/>
          <w:rFonts w:cs="Source Sans Pro" w:ascii="Source Sans Pro" w:hAnsi="Source Sans Pro"/>
        </w:rPr>
        <w:t xml:space="preserve"> </w:t>
      </w:r>
      <w:r>
        <w:rPr>
          <w:rStyle w:val="DecValTok"/>
          <w:rFonts w:cs="Source Sans Pro" w:ascii="Source Sans Pro" w:hAnsi="Source Sans Pro"/>
        </w:rPr>
        <w:t>10</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ovlp =</w:t>
      </w:r>
      <w:r>
        <w:rPr>
          <w:rStyle w:val="NormalTok"/>
          <w:rFonts w:cs="Source Sans Pro" w:ascii="Source Sans Pro" w:hAnsi="Source Sans Pro"/>
        </w:rPr>
        <w:t xml:space="preserve"> </w:t>
      </w:r>
      <w:r>
        <w:rPr>
          <w:rStyle w:val="DecValTok"/>
          <w:rFonts w:cs="Source Sans Pro" w:ascii="Source Sans Pro" w:hAnsi="Source Sans Pro"/>
        </w:rPr>
        <w:t>70</w:t>
      </w:r>
      <w:r>
        <w:rPr>
          <w:rFonts w:cs="Source Sans Pro" w:ascii="Source Sans Pro" w:hAnsi="Source Sans Pro"/>
        </w:rPr>
        <w:br/>
      </w:r>
      <w:r>
        <w:rPr>
          <w:rStyle w:val="NormalTok"/>
          <w:rFonts w:cs="Source Sans Pro" w:ascii="Source Sans Pro" w:hAnsi="Source Sans Pro"/>
        </w:rPr>
        <w:t xml:space="preserve">  )</w:t>
      </w:r>
      <w:r>
        <w:rPr>
          <w:rFonts w:cs="Source Sans Pro" w:ascii="Source Sans Pro" w:hAnsi="Source Sans Pro"/>
        </w:rPr>
        <w:br/>
        <w:br/>
      </w:r>
      <w:r>
        <w:rPr>
          <w:rStyle w:val="CommentTok"/>
          <w:rFonts w:cs="Source Sans Pro" w:ascii="Source Sans Pro" w:hAnsi="Source Sans Pro"/>
        </w:rPr>
        <w:t># detect on test files</w:t>
      </w:r>
      <w:r>
        <w:rPr>
          <w:rFonts w:cs="Source Sans Pro" w:ascii="Source Sans Pro" w:hAnsi="Source Sans Pro"/>
        </w:rPr>
        <w:br/>
      </w:r>
      <w:r>
        <w:rPr>
          <w:rStyle w:val="NormalTok"/>
          <w:rFonts w:cs="Source Sans Pro" w:ascii="Source Sans Pro" w:hAnsi="Source Sans Pro"/>
        </w:rPr>
        <w:t xml:space="preserve">detec_test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template_detector</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template.correlations =</w:t>
      </w:r>
      <w:r>
        <w:rPr>
          <w:rStyle w:val="NormalTok"/>
          <w:rFonts w:cs="Source Sans Pro" w:ascii="Source Sans Pro" w:hAnsi="Source Sans Pro"/>
        </w:rPr>
        <w:t xml:space="preserve"> corr_templ_test,</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threshold =</w:t>
      </w:r>
      <w:r>
        <w:rPr>
          <w:rStyle w:val="NormalTok"/>
          <w:rFonts w:cs="Source Sans Pro" w:ascii="Source Sans Pro" w:hAnsi="Source Sans Pro"/>
        </w:rPr>
        <w:t xml:space="preserve"> </w:t>
      </w:r>
      <w:r>
        <w:rPr>
          <w:rStyle w:val="FloatTok"/>
          <w:rFonts w:cs="Source Sans Pro" w:ascii="Source Sans Pro" w:hAnsi="Source Sans Pro"/>
        </w:rPr>
        <w:t>0.45</w:t>
      </w:r>
      <w:r>
        <w:rPr>
          <w:rFonts w:cs="Source Sans Pro" w:ascii="Source Sans Pro" w:hAnsi="Source Sans Pro"/>
        </w:rPr>
        <w:br/>
      </w:r>
      <w:r>
        <w:rPr>
          <w:rStyle w:val="NormalTok"/>
          <w:rFonts w:cs="Source Sans Pro" w:ascii="Source Sans Pro" w:hAnsi="Source Sans Pro"/>
        </w:rPr>
        <w:t xml:space="preserve">  )</w:t>
      </w:r>
      <w:r>
        <w:rPr>
          <w:rFonts w:cs="Source Sans Pro" w:ascii="Source Sans Pro" w:hAnsi="Source Sans Pro"/>
        </w:rPr>
        <w:br/>
        <w:br/>
      </w:r>
      <w:r>
        <w:rPr>
          <w:rStyle w:val="FunctionTok"/>
          <w:rFonts w:cs="Source Sans Pro" w:ascii="Source Sans Pro" w:hAnsi="Source Sans Pro"/>
        </w:rPr>
        <w:t>diagnose_detection</w:t>
      </w:r>
      <w:r>
        <w:rPr>
          <w:rStyle w:val="NormalTok"/>
          <w:rFonts w:cs="Source Sans Pro" w:ascii="Source Sans Pro" w:hAnsi="Source Sans Pro"/>
        </w:rPr>
        <w:t>(</w:t>
      </w:r>
      <w:r>
        <w:rPr>
          <w:rStyle w:val="AttributeTok"/>
          <w:rFonts w:cs="Source Sans Pro" w:ascii="Source Sans Pro" w:hAnsi="Source Sans Pro"/>
        </w:rPr>
        <w:t>reference =</w:t>
      </w:r>
      <w:r>
        <w:rPr>
          <w:rStyle w:val="NormalTok"/>
          <w:rFonts w:cs="Source Sans Pro" w:ascii="Source Sans Pro" w:hAnsi="Source Sans Pro"/>
        </w:rPr>
        <w:t xml:space="preserve"> test_ref, </w:t>
      </w:r>
      <w:r>
        <w:rPr>
          <w:rStyle w:val="AttributeTok"/>
          <w:rFonts w:cs="Source Sans Pro" w:ascii="Source Sans Pro" w:hAnsi="Source Sans Pro"/>
        </w:rPr>
        <w:t>detection =</w:t>
      </w:r>
      <w:r>
        <w:rPr>
          <w:rStyle w:val="NormalTok"/>
          <w:rFonts w:cs="Source Sans Pro" w:ascii="Source Sans Pro" w:hAnsi="Source Sans Pro"/>
        </w:rPr>
        <w:t xml:space="preserve"> detec_test)</w:t>
      </w:r>
    </w:p>
    <w:p>
      <w:pPr>
        <w:pStyle w:val="TextBody"/>
        <w:rPr>
          <w:rFonts w:ascii="Source Sans Pro" w:hAnsi="Source Sans Pro" w:cs="Source Sans Pro"/>
        </w:rPr>
      </w:pPr>
      <w:r>
        <w:rPr>
          <w:rFonts w:cs="Source Sans Pro" w:ascii="Source Sans Pro" w:hAnsi="Source Sans Pro"/>
        </w:rPr>
      </w:r>
    </w:p>
    <w:p>
      <w:pPr>
        <w:pStyle w:val="TextBody"/>
        <w:rPr/>
      </w:pPr>
      <w:r>
        <w:rPr>
          <w:rFonts w:cs="Source Sans Pro" w:ascii="Source Sans Pro" w:hAnsi="Source Sans Pro"/>
        </w:rPr>
        <w:t>The last line of code</w:t>
      </w:r>
      <w:del w:id="474" w:author="colibri" w:date="2022-08-04T08:40:00Z">
        <w:r>
          <w:rPr>
            <w:rFonts w:cs="Source Sans Pro" w:ascii="Source Sans Pro" w:hAnsi="Source Sans Pro"/>
          </w:rPr>
          <w:delText>s</w:delText>
        </w:r>
      </w:del>
      <w:r>
        <w:rPr>
          <w:rFonts w:cs="Source Sans Pro" w:ascii="Source Sans Pro" w:hAnsi="Source Sans Pro"/>
        </w:rPr>
        <w:t xml:space="preserve"> evalu</w:t>
      </w:r>
      <w:ins w:id="475" w:author="Gloriana Chaverri" w:date="2022-07-13T17:16:00Z">
        <w:r>
          <w:rPr>
            <w:rFonts w:cs="Source Sans Pro" w:ascii="Source Sans Pro" w:hAnsi="Source Sans Pro"/>
          </w:rPr>
          <w:t>a</w:t>
        </w:r>
      </w:ins>
      <w:r>
        <w:rPr>
          <w:rFonts w:cs="Source Sans Pro" w:ascii="Source Sans Pro" w:hAnsi="Source Sans Pro"/>
        </w:rPr>
        <w:t>tes the detection on the test data set, which shows a good performance for both recall and precision.</w:t>
      </w:r>
      <w:ins w:id="476" w:author="G. Smith-Vidaurre" w:date="2022-08-06T18:53:34Z">
        <w:r>
          <w:rPr>
            <w:rFonts w:cs="Source Sans Pro" w:ascii="Source Sans Pro" w:hAnsi="Source Sans Pro"/>
          </w:rPr>
          <w:commentReference w:id="32"/>
        </w:r>
      </w:ins>
    </w:p>
    <w:p>
      <w:pPr>
        <w:pStyle w:val="Heading3"/>
        <w:rPr>
          <w:rFonts w:ascii="Source Sans Pro" w:hAnsi="Source Sans Pro" w:cs="Source Sans Pro"/>
        </w:rPr>
      </w:pPr>
      <w:bookmarkStart w:id="15" w:name="X39ce670ca64409b52abeb887fec975d6265afa5"/>
      <w:bookmarkStart w:id="16" w:name="X34d2276d46c60d6935da930f00a5705ce603e52"/>
      <w:bookmarkEnd w:id="15"/>
      <w:bookmarkEnd w:id="16"/>
      <w:r>
        <w:rPr>
          <w:rFonts w:cs="Source Sans Pro" w:ascii="Source Sans Pro" w:hAnsi="Source Sans Pro"/>
        </w:rPr>
        <w:t>Energy-based detection on zebra finch songs</w:t>
      </w:r>
    </w:p>
    <w:p>
      <w:pPr>
        <w:pStyle w:val="FirstParagraph"/>
        <w:rPr/>
      </w:pPr>
      <w:r>
        <w:rPr>
          <w:rFonts w:cs="Source Sans Pro" w:ascii="Source Sans Pro" w:hAnsi="Source Sans Pro"/>
        </w:rPr>
        <w:t xml:space="preserve">We used recordings from 18 </w:t>
      </w:r>
      <w:del w:id="477" w:author="colibri" w:date="2022-08-04T08:41:00Z">
        <w:r>
          <w:rPr>
            <w:rFonts w:cs="Source Sans Pro" w:ascii="Source Sans Pro" w:hAnsi="Source Sans Pro"/>
          </w:rPr>
          <w:delText xml:space="preserve">zebra </w:delText>
        </w:r>
      </w:del>
      <w:ins w:id="478" w:author="G. Smith-Vidaurre" w:date="2022-08-06T18:53:54Z">
        <w:r>
          <w:rPr>
            <w:rFonts w:cs="Source Sans Pro" w:ascii="Source Sans Pro" w:hAnsi="Source Sans Pro"/>
          </w:rPr>
          <w:t>z</w:t>
        </w:r>
      </w:ins>
      <w:del w:id="479" w:author="G. Smith-Vidaurre" w:date="2022-08-06T18:53:54Z">
        <w:r>
          <w:rPr>
            <w:rFonts w:cs="Source Sans Pro" w:ascii="Source Sans Pro" w:hAnsi="Source Sans Pro"/>
          </w:rPr>
          <w:delText>Z</w:delText>
        </w:r>
      </w:del>
      <w:ins w:id="480" w:author="colibri" w:date="2022-08-04T08:41:00Z">
        <w:r>
          <w:rPr>
            <w:rFonts w:cs="Source Sans Pro" w:ascii="Source Sans Pro" w:hAnsi="Source Sans Pro"/>
          </w:rPr>
          <w:t xml:space="preserve">ebra </w:t>
        </w:r>
      </w:ins>
      <w:r>
        <w:rPr>
          <w:rFonts w:cs="Source Sans Pro" w:ascii="Source Sans Pro" w:hAnsi="Source Sans Pro"/>
        </w:rPr>
        <w:t>finch males. These recordings were obtained</w:t>
      </w:r>
      <w:ins w:id="481" w:author="G. Smith-Vidaurre" w:date="2022-08-06T18:54:53Z">
        <w:r>
          <w:rPr>
            <w:rFonts w:cs="Source Sans Pro" w:ascii="Source Sans Pro" w:hAnsi="Source Sans Pro"/>
          </w:rPr>
          <w:t xml:space="preserve"> </w:t>
        </w:r>
      </w:ins>
      <w:ins w:id="482" w:author="G. Smith-Vidaurre" w:date="2022-08-06T18:54:53Z">
        <w:r>
          <w:rPr>
            <w:rFonts w:cs="Source Sans Pro" w:ascii="Source Sans Pro" w:hAnsi="Source Sans Pro"/>
          </w:rPr>
          <w:t xml:space="preserve">from a </w:t>
        </w:r>
      </w:ins>
      <w:ins w:id="483" w:author="G. Smith-Vidaurre" w:date="2022-08-06T18:55:00Z">
        <w:r>
          <w:rPr>
            <w:rFonts w:cs="Source Sans Pro" w:ascii="Source Sans Pro" w:hAnsi="Source Sans Pro"/>
          </w:rPr>
          <w:t xml:space="preserve">publicly available song library of the captive zebra finch colony housed at the Rockefeller University Field Research Center (originally published in </w:t>
        </w:r>
      </w:ins>
      <w:ins w:id="484" w:author="G. Smith-Vidaurre" w:date="2022-08-06T18:55:00Z">
        <w:commentRangeStart w:id="33"/>
        <w:r>
          <w:rPr>
            <w:rFonts w:cs="Source Sans Pro" w:ascii="Source Sans Pro" w:hAnsi="Source Sans Pro"/>
          </w:rPr>
          <w:t>Tchernichovski et al., 2021</w:t>
        </w:r>
      </w:ins>
      <w:ins w:id="485" w:author="G. Smith-Vidaurre" w:date="2022-08-06T18:55:00Z">
        <w:r>
          <w:rPr>
            <w:rFonts w:cs="Source Sans Pro" w:ascii="Source Sans Pro" w:hAnsi="Source Sans Pro"/>
          </w:rPr>
        </w:r>
      </w:ins>
      <w:ins w:id="486" w:author="G. Smith-Vidaurre" w:date="2022-08-06T18:55:00Z">
        <w:commentRangeEnd w:id="33"/>
        <w:r>
          <w:commentReference w:id="33"/>
        </w:r>
        <w:r>
          <w:rPr>
            <w:rFonts w:cs="Source Sans Pro" w:ascii="Source Sans Pro" w:hAnsi="Source Sans Pro"/>
          </w:rPr>
          <w:t xml:space="preserve">). </w:t>
        </w:r>
      </w:ins>
      <w:ins w:id="487" w:author="G. Smith-Vidaurre" w:date="2022-08-06T18:57:08Z">
        <w:r>
          <w:rPr>
            <w:rFonts w:cs="Source Sans Pro" w:ascii="Source Sans Pro" w:hAnsi="Source Sans Pro"/>
          </w:rPr>
          <w:t xml:space="preserve">Each recording represents a different adult male, and contains </w:t>
        </w:r>
      </w:ins>
      <w:del w:id="488" w:author="G. Smith-Vidaurre" w:date="2022-08-06T18:54:53Z">
        <w:r>
          <w:rPr>
            <w:rFonts w:cs="Source Sans Pro" w:ascii="Source Sans Pro" w:hAnsi="Source Sans Pro"/>
          </w:rPr>
          <w:delText xml:space="preserve"> ….</w:delText>
        </w:r>
      </w:del>
      <w:ins w:id="489" w:author="G. Smith-Vidaurre" w:date="2022-08-06T18:54:47Z">
        <w:r>
          <w:rPr>
            <w:rFonts w:cs="Source Sans Pro" w:ascii="Source Sans Pro" w:hAnsi="Source Sans Pro"/>
          </w:rPr>
          <w:t xml:space="preserve"> songs </w:t>
        </w:r>
      </w:ins>
      <w:ins w:id="490" w:author="G. Smith-Vidaurre" w:date="2022-08-06T18:54:47Z">
        <w:r>
          <w:rPr>
            <w:rFonts w:cs="Source Sans Pro" w:ascii="Source Sans Pro" w:hAnsi="Source Sans Pro"/>
          </w:rPr>
          <w:t>(as well as</w:t>
        </w:r>
      </w:ins>
      <w:ins w:id="491" w:author="G. Smith-Vidaurre" w:date="2022-08-06T18:54:47Z">
        <w:r>
          <w:rPr>
            <w:rFonts w:cs="Source Sans Pro" w:ascii="Source Sans Pro" w:hAnsi="Source Sans Pro"/>
          </w:rPr>
          <w:t xml:space="preserve"> </w:t>
        </w:r>
      </w:ins>
      <w:ins w:id="492" w:author="G. Smith-Vidaurre" w:date="2022-08-06T18:54:47Z">
        <w:r>
          <w:rPr>
            <w:rFonts w:cs="Source Sans Pro" w:ascii="Source Sans Pro" w:hAnsi="Source Sans Pro"/>
          </w:rPr>
          <w:t xml:space="preserve">sometimes </w:t>
        </w:r>
      </w:ins>
      <w:ins w:id="493" w:author="G. Smith-Vidaurre" w:date="2022-08-06T18:54:47Z">
        <w:r>
          <w:rPr>
            <w:rFonts w:cs="Source Sans Pro" w:ascii="Source Sans Pro" w:hAnsi="Source Sans Pro"/>
          </w:rPr>
          <w:t>calls</w:t>
        </w:r>
      </w:ins>
      <w:ins w:id="494" w:author="G. Smith-Vidaurre" w:date="2022-08-06T18:54:47Z">
        <w:r>
          <w:rPr>
            <w:rFonts w:cs="Source Sans Pro" w:ascii="Source Sans Pro" w:hAnsi="Source Sans Pro"/>
          </w:rPr>
          <w:t>) of males</w:t>
        </w:r>
      </w:ins>
      <w:ins w:id="495" w:author="G. Smith-Vidaurre" w:date="2022-08-06T18:54:47Z">
        <w:r>
          <w:rPr>
            <w:rFonts w:cs="Source Sans Pro" w:ascii="Source Sans Pro" w:hAnsi="Source Sans Pro"/>
          </w:rPr>
          <w:t xml:space="preserve"> recorded alone </w:t>
        </w:r>
      </w:ins>
      <w:ins w:id="496" w:author="G. Smith-Vidaurre" w:date="2022-08-06T18:54:47Z">
        <w:r>
          <w:rPr>
            <w:rFonts w:cs="Source Sans Pro" w:ascii="Source Sans Pro" w:hAnsi="Source Sans Pro"/>
          </w:rPr>
          <w:t>in sound isolation chambers (e.g. songs are not directed to other birds)</w:t>
        </w:r>
      </w:ins>
      <w:ins w:id="497" w:author="G. Smith-Vidaurre" w:date="2022-08-06T18:54:47Z">
        <w:r>
          <w:rPr>
            <w:rFonts w:cs="Source Sans Pro" w:ascii="Source Sans Pro" w:hAnsi="Source Sans Pro"/>
          </w:rPr>
          <w:t xml:space="preserve">. </w:t>
        </w:r>
      </w:ins>
      <w:ins w:id="498" w:author="G. Smith-Vidaurre" w:date="2022-08-06T18:54:47Z">
        <w:r>
          <w:rPr>
            <w:rFonts w:cs="Source Sans Pro" w:ascii="Source Sans Pro" w:hAnsi="Source Sans Pro"/>
          </w:rPr>
          <w:t>Manual selections were performed in</w:t>
        </w:r>
      </w:ins>
      <w:ins w:id="499" w:author="G. Smith-Vidaurre" w:date="2022-08-06T18:54:47Z">
        <w:r>
          <w:rPr>
            <w:rFonts w:cs="Source Sans Pro" w:ascii="Source Sans Pro" w:hAnsi="Source Sans Pro"/>
          </w:rPr>
          <w:t xml:space="preserve"> Raven Lite 2.0.1 with the default window view </w:t>
        </w:r>
      </w:ins>
      <w:ins w:id="500" w:author="G. Smith-Vidaurre" w:date="2022-08-06T18:54:47Z">
        <w:r>
          <w:rPr>
            <w:rFonts w:cs="Source Sans Pro" w:ascii="Source Sans Pro" w:hAnsi="Source Sans Pro"/>
          </w:rPr>
          <w:t>(selections were made directly on the oscillogram while the spectrogram served as a visual guide).</w:t>
        </w:r>
      </w:ins>
    </w:p>
    <w:p>
      <w:pPr>
        <w:pStyle w:val="TextBody"/>
        <w:rPr/>
      </w:pPr>
      <w:r>
        <w:rPr>
          <w:rFonts w:cs="Source Sans Pro" w:ascii="Source Sans Pro" w:hAnsi="Source Sans Pro"/>
        </w:rPr>
        <w:t xml:space="preserve">Zebra finch vocalizations are composed </w:t>
      </w:r>
      <w:ins w:id="501" w:author="G. Smith-Vidaurre" w:date="2022-08-06T19:00:33Z">
        <w:r>
          <w:rPr>
            <w:rFonts w:cs="Source Sans Pro" w:ascii="Source Sans Pro" w:hAnsi="Source Sans Pro"/>
          </w:rPr>
          <w:t>of</w:t>
        </w:r>
      </w:ins>
      <w:del w:id="502" w:author="G. Smith-Vidaurre" w:date="2022-08-06T19:00:33Z">
        <w:r>
          <w:rPr>
            <w:rFonts w:cs="Source Sans Pro" w:ascii="Source Sans Pro" w:hAnsi="Source Sans Pro"/>
          </w:rPr>
          <w:delText>by</w:delText>
        </w:r>
      </w:del>
      <w:r>
        <w:rPr>
          <w:rFonts w:cs="Source Sans Pro" w:ascii="Source Sans Pro" w:hAnsi="Source Sans Pro"/>
        </w:rPr>
        <w:t xml:space="preserve"> multiple elements (</w:t>
      </w:r>
      <w:r>
        <w:rPr>
          <w:rFonts w:cs="Source Sans Pro" w:ascii="Source Sans Pro" w:hAnsi="Source Sans Pro"/>
          <w:i/>
          <w:iCs/>
          <w:rPrChange w:id="0" w:author="colibri" w:date="2022-08-04T08:41:00Z">
            <w:rPr>
              <w:rFonts w:ascii="Source Sans Pro" w:hAnsi="Source Sans Pro" w:cs="Source Sans Pro"/>
            </w:rPr>
          </w:rPrChange>
        </w:rPr>
        <w:t>i.e.</w:t>
      </w:r>
      <w:r>
        <w:rPr>
          <w:rFonts w:cs="Source Sans Pro" w:ascii="Source Sans Pro" w:hAnsi="Source Sans Pro"/>
        </w:rPr>
        <w:t xml:space="preserve"> distinct patterns of continuous traces of power spectral entropy in the spectrogram separated by time gaps) that can vary </w:t>
      </w:r>
      <w:del w:id="504" w:author="G. Smith-Vidaurre" w:date="2022-08-06T19:00:00Z">
        <w:r>
          <w:rPr>
            <w:rFonts w:cs="Source Sans Pro" w:ascii="Source Sans Pro" w:hAnsi="Source Sans Pro"/>
          </w:rPr>
          <w:delText>importantly</w:delText>
        </w:r>
      </w:del>
      <w:r>
        <w:rPr>
          <w:rFonts w:cs="Source Sans Pro" w:ascii="Source Sans Pro" w:hAnsi="Source Sans Pro"/>
        </w:rPr>
        <w:t xml:space="preserve"> in key features as duration and frequency range (ZEBRAFINCH-SPECTRO). </w:t>
      </w:r>
      <w:del w:id="505" w:author="G. Smith-Vidaurre" w:date="2022-08-06T19:01:28Z">
        <w:r>
          <w:rPr>
            <w:rFonts w:cs="Source Sans Pro" w:ascii="Source Sans Pro" w:hAnsi="Source Sans Pro"/>
          </w:rPr>
          <w:delText>However</w:delText>
        </w:r>
      </w:del>
      <w:ins w:id="506" w:author="G. Smith-Vidaurre" w:date="2022-08-06T19:03:18Z">
        <w:r>
          <w:rPr>
            <w:rFonts w:cs="Source Sans Pro" w:ascii="Source Sans Pro" w:hAnsi="Source Sans Pro"/>
          </w:rPr>
          <w:t>Together,</w:t>
        </w:r>
      </w:ins>
      <w:ins w:id="507" w:author="G. Smith-Vidaurre" w:date="2022-08-06T19:01:28Z">
        <w:r>
          <w:rPr>
            <w:rFonts w:cs="Source Sans Pro" w:ascii="Source Sans Pro" w:hAnsi="Source Sans Pro"/>
          </w:rPr>
          <w:t xml:space="preserve"> these individual vocal elements (song syllables and calls) are not as stereotyped as the Spix’s disc-winged bats</w:t>
        </w:r>
      </w:ins>
      <w:ins w:id="508" w:author="G. Smith-Vidaurre" w:date="2022-08-06T19:03:28Z">
        <w:r>
          <w:rPr>
            <w:rFonts w:cs="Source Sans Pro" w:ascii="Source Sans Pro" w:hAnsi="Source Sans Pro"/>
          </w:rPr>
          <w:t>. However,</w:t>
        </w:r>
      </w:ins>
      <w:del w:id="509" w:author="G. Smith-Vidaurre" w:date="2022-08-06T19:03:27Z">
        <w:r>
          <w:rPr>
            <w:rFonts w:cs="Source Sans Pro" w:ascii="Source Sans Pro" w:hAnsi="Source Sans Pro"/>
          </w:rPr>
          <w:delText>,</w:delText>
        </w:r>
      </w:del>
      <w:del w:id="510" w:author="G. Smith-Vidaurre" w:date="2022-08-06T19:02:17Z">
        <w:r>
          <w:rPr>
            <w:rFonts w:cs="Source Sans Pro" w:ascii="Source Sans Pro" w:hAnsi="Source Sans Pro"/>
          </w:rPr>
          <w:delText xml:space="preserve"> as</w:delText>
        </w:r>
      </w:del>
      <w:del w:id="511" w:author="G. Smith-Vidaurre" w:date="2022-08-06T19:03:26Z">
        <w:r>
          <w:rPr>
            <w:rFonts w:cs="Source Sans Pro" w:ascii="Source Sans Pro" w:hAnsi="Source Sans Pro"/>
          </w:rPr>
          <w:delText xml:space="preserve"> </w:delText>
        </w:r>
      </w:del>
      <w:r>
        <w:rPr>
          <w:rFonts w:cs="Source Sans Pro" w:ascii="Source Sans Pro" w:hAnsi="Source Sans Pro"/>
        </w:rPr>
        <w:t>the record</w:t>
      </w:r>
      <w:ins w:id="512" w:author="G. Smith-Vidaurre" w:date="2022-08-06T19:02:22Z">
        <w:r>
          <w:rPr>
            <w:rFonts w:cs="Source Sans Pro" w:ascii="Source Sans Pro" w:hAnsi="Source Sans Pro"/>
          </w:rPr>
          <w:t>ings</w:t>
        </w:r>
      </w:ins>
      <w:del w:id="513" w:author="G. Smith-Vidaurre" w:date="2022-08-06T19:02:21Z">
        <w:r>
          <w:rPr>
            <w:rFonts w:cs="Source Sans Pro" w:ascii="Source Sans Pro" w:hAnsi="Source Sans Pro"/>
          </w:rPr>
          <w:delText>ed signals</w:delText>
        </w:r>
      </w:del>
      <w:r>
        <w:rPr>
          <w:rFonts w:cs="Source Sans Pro" w:ascii="Source Sans Pro" w:hAnsi="Source Sans Pro"/>
        </w:rPr>
        <w:t xml:space="preserve"> </w:t>
      </w:r>
      <w:ins w:id="514" w:author="G. Smith-Vidaurre" w:date="2022-08-06T19:03:35Z">
        <w:r>
          <w:rPr>
            <w:rFonts w:cs="Source Sans Pro" w:ascii="Source Sans Pro" w:hAnsi="Source Sans Pro"/>
          </w:rPr>
          <w:t xml:space="preserve">do </w:t>
        </w:r>
      </w:ins>
      <w:ins w:id="515" w:author="G. Smith-Vidaurre" w:date="2022-08-06T19:02:27Z">
        <w:r>
          <w:rPr>
            <w:rFonts w:cs="Source Sans Pro" w:ascii="Source Sans Pro" w:hAnsi="Source Sans Pro"/>
          </w:rPr>
          <w:t xml:space="preserve">exhibit </w:t>
        </w:r>
      </w:ins>
      <w:del w:id="516" w:author="G. Smith-Vidaurre" w:date="2022-08-06T19:02:26Z">
        <w:r>
          <w:rPr>
            <w:rFonts w:cs="Source Sans Pro" w:ascii="Source Sans Pro" w:hAnsi="Source Sans Pro"/>
          </w:rPr>
          <w:delText>show a</w:delText>
        </w:r>
      </w:del>
      <w:r>
        <w:rPr>
          <w:rFonts w:cs="Source Sans Pro" w:ascii="Source Sans Pro" w:hAnsi="Source Sans Pro"/>
        </w:rPr>
        <w:t xml:space="preserve"> </w:t>
      </w:r>
      <w:ins w:id="517" w:author="G. Smith-Vidaurre" w:date="2022-08-06T19:02:31Z">
        <w:r>
          <w:rPr>
            <w:rFonts w:cs="Source Sans Pro" w:ascii="Source Sans Pro" w:hAnsi="Source Sans Pro"/>
          </w:rPr>
          <w:t>high</w:t>
        </w:r>
      </w:ins>
      <w:del w:id="518" w:author="G. Smith-Vidaurre" w:date="2022-08-06T19:02:31Z">
        <w:r>
          <w:rPr>
            <w:rFonts w:cs="Source Sans Pro" w:ascii="Source Sans Pro" w:hAnsi="Source Sans Pro"/>
          </w:rPr>
          <w:delText>good</w:delText>
        </w:r>
      </w:del>
      <w:r>
        <w:rPr>
          <w:rFonts w:cs="Source Sans Pro" w:ascii="Source Sans Pro" w:hAnsi="Source Sans Pro"/>
        </w:rPr>
        <w:t xml:space="preserve"> signal-to-noise ratio, </w:t>
      </w:r>
      <w:ins w:id="519" w:author="G. Smith-Vidaurre" w:date="2022-08-06T19:02:36Z">
        <w:r>
          <w:rPr>
            <w:rFonts w:cs="Source Sans Pro" w:ascii="Source Sans Pro" w:hAnsi="Source Sans Pro"/>
          </w:rPr>
          <w:t xml:space="preserve">such that signals in each recording </w:t>
        </w:r>
      </w:ins>
      <w:del w:id="520" w:author="G. Smith-Vidaurre" w:date="2022-08-06T19:02:36Z">
        <w:r>
          <w:rPr>
            <w:rFonts w:cs="Source Sans Pro" w:ascii="Source Sans Pro" w:hAnsi="Source Sans Pro"/>
          </w:rPr>
          <w:delText>they</w:delText>
        </w:r>
      </w:del>
      <w:r>
        <w:rPr>
          <w:rFonts w:cs="Source Sans Pro" w:ascii="Source Sans Pro" w:hAnsi="Source Sans Pro"/>
        </w:rPr>
        <w:t xml:space="preserve"> can potentially be detected using an energy-based approach</w:t>
      </w:r>
      <w:ins w:id="521" w:author="G. Smith-Vidaurre" w:date="2022-08-06T19:03:49Z">
        <w:r>
          <w:rPr>
            <w:rFonts w:cs="Source Sans Pro" w:ascii="Source Sans Pro" w:hAnsi="Source Sans Pro"/>
          </w:rPr>
          <w:t xml:space="preserve"> </w:t>
        </w:r>
      </w:ins>
      <w:ins w:id="522" w:author="G. Smith-Vidaurre" w:date="2022-08-06T19:03:49Z">
        <w:r>
          <w:rPr>
            <w:rFonts w:cs="Source Sans Pro" w:ascii="Source Sans Pro" w:hAnsi="Source Sans Pro"/>
          </w:rPr>
          <w:t>that does not rely on matchin</w:t>
        </w:r>
      </w:ins>
      <w:ins w:id="523" w:author="G. Smith-Vidaurre" w:date="2022-08-06T19:04:00Z">
        <w:r>
          <w:rPr>
            <w:rFonts w:cs="Source Sans Pro" w:ascii="Source Sans Pro" w:hAnsi="Source Sans Pro"/>
          </w:rPr>
          <w:t>g the acoustic structure of a template</w:t>
        </w:r>
      </w:ins>
      <w:r>
        <w:rPr>
          <w:rFonts w:cs="Source Sans Pro" w:ascii="Source Sans Pro" w:hAnsi="Source Sans Pro"/>
        </w:rPr>
        <w:t>.</w:t>
        <w:br/>
      </w:r>
      <w:r>
        <w:rPr/>
        <w:drawing>
          <wp:inline distT="0" distB="0" distL="0" distR="0">
            <wp:extent cx="5334000" cy="4000500"/>
            <wp:effectExtent l="0" t="0" r="0" b="0"/>
            <wp:docPr id="7" name="Image3" descr="Fig. ZEBRAFINCH-SPECTRO. Example spectrograms of male zebra finch songs for each of the 18 sound files used in the analysis. The highest signal-to-noise ratio call by sound file are shown. The time scale range is 359 ms and the frequency range 0-11 kHz. Signals have been highlighted for visualization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Fig. ZEBRAFINCH-SPECTRO. Example spectrograms of male zebra finch songs for each of the 18 sound files used in the analysis. The highest signal-to-noise ratio call by sound file are shown. The time scale range is 359 ms and the frequency range 0-11 kHz. Signals have been highlighted for visualization purposes only."/>
                    <pic:cNvPicPr>
                      <a:picLocks noChangeAspect="1" noChangeArrowheads="1"/>
                    </pic:cNvPicPr>
                  </pic:nvPicPr>
                  <pic:blipFill>
                    <a:blip r:embed="rId8"/>
                    <a:stretch>
                      <a:fillRect/>
                    </a:stretch>
                  </pic:blipFill>
                  <pic:spPr bwMode="auto">
                    <a:xfrm>
                      <a:off x="0" y="0"/>
                      <a:ext cx="5334000" cy="4000500"/>
                    </a:xfrm>
                    <a:prstGeom prst="rect">
                      <a:avLst/>
                    </a:prstGeom>
                  </pic:spPr>
                </pic:pic>
              </a:graphicData>
            </a:graphic>
          </wp:inline>
        </w:drawing>
      </w:r>
    </w:p>
    <w:p>
      <w:pPr>
        <w:pStyle w:val="TextBody"/>
        <w:rPr/>
      </w:pPr>
      <w:r>
        <w:rPr>
          <w:rFonts w:cs="Source Sans Pro" w:ascii="Source Sans Pro" w:hAnsi="Source Sans Pro"/>
        </w:rPr>
        <w:t>The following code loads the reference annotations and split them in two data</w:t>
      </w:r>
      <w:del w:id="524" w:author="G. Smith-Vidaurre" w:date="2022-08-06T19:04:25Z">
        <w:r>
          <w:rPr>
            <w:rFonts w:cs="Source Sans Pro" w:ascii="Source Sans Pro" w:hAnsi="Source Sans Pro"/>
          </w:rPr>
          <w:delText xml:space="preserve"> </w:delText>
        </w:r>
      </w:del>
      <w:r>
        <w:rPr>
          <w:rFonts w:cs="Source Sans Pro" w:ascii="Source Sans Pro" w:hAnsi="Source Sans Pro"/>
        </w:rPr>
        <w:t>set</w:t>
      </w:r>
      <w:ins w:id="525" w:author="G. Smith-Vidaurre" w:date="2022-08-06T19:04:26Z">
        <w:r>
          <w:rPr>
            <w:rFonts w:cs="Source Sans Pro" w:ascii="Source Sans Pro" w:hAnsi="Source Sans Pro"/>
          </w:rPr>
          <w:t>s</w:t>
        </w:r>
      </w:ins>
      <w:r>
        <w:rPr>
          <w:rFonts w:cs="Source Sans Pro" w:ascii="Source Sans Pro" w:hAnsi="Source Sans Pro"/>
        </w:rPr>
        <w:t xml:space="preserve"> for training (3 sound files) and testing (15 sound files):</w:t>
      </w:r>
    </w:p>
    <w:p>
      <w:pPr>
        <w:pStyle w:val="SourceCode"/>
        <w:rPr>
          <w:rFonts w:ascii="Source Sans Pro" w:hAnsi="Source Sans Pro" w:cs="Source Sans Pro"/>
        </w:rPr>
      </w:pPr>
      <w:r>
        <w:rPr>
          <w:rStyle w:val="NormalTok"/>
          <w:rFonts w:cs="Source Sans Pro" w:ascii="Source Sans Pro" w:hAnsi="Source Sans Pro"/>
        </w:rPr>
        <w:t xml:space="preserve">manual_ref_tae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read.csv</w:t>
      </w:r>
      <w:r>
        <w:rPr>
          <w:rStyle w:val="NormalTok"/>
          <w:rFonts w:cs="Source Sans Pro" w:ascii="Source Sans Pro" w:hAnsi="Source Sans Pro"/>
        </w:rPr>
        <w:t>(</w:t>
      </w:r>
      <w:r>
        <w:rPr>
          <w:rStyle w:val="StringTok"/>
          <w:rFonts w:cs="Source Sans Pro" w:ascii="Source Sans Pro" w:hAnsi="Source Sans Pro"/>
        </w:rPr>
        <w:t>"manual_selections_Taeniopygia.csv"</w:t>
      </w:r>
      <w:r>
        <w:rPr>
          <w:rStyle w:val="NormalTok"/>
          <w:rFonts w:cs="Source Sans Pro" w:ascii="Source Sans Pro" w:hAnsi="Source Sans Pro"/>
        </w:rPr>
        <w:t>)</w:t>
      </w:r>
      <w:r>
        <w:rPr>
          <w:rFonts w:cs="Source Sans Pro" w:ascii="Source Sans Pro" w:hAnsi="Source Sans Pro"/>
        </w:rPr>
        <w:br/>
        <w:br/>
      </w:r>
      <w:r>
        <w:rPr>
          <w:rStyle w:val="FunctionTok"/>
          <w:rFonts w:cs="Source Sans Pro" w:ascii="Source Sans Pro" w:hAnsi="Source Sans Pro"/>
        </w:rPr>
        <w:t>set.seed</w:t>
      </w:r>
      <w:r>
        <w:rPr>
          <w:rStyle w:val="NormalTok"/>
          <w:rFonts w:cs="Source Sans Pro" w:ascii="Source Sans Pro" w:hAnsi="Source Sans Pro"/>
        </w:rPr>
        <w:t>(</w:t>
      </w:r>
      <w:r>
        <w:rPr>
          <w:rStyle w:val="DecValTok"/>
          <w:rFonts w:cs="Source Sans Pro" w:ascii="Source Sans Pro" w:hAnsi="Source Sans Pro"/>
        </w:rPr>
        <w:t>450</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train_files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sample</w:t>
      </w:r>
      <w:r>
        <w:rPr>
          <w:rStyle w:val="NormalTok"/>
          <w:rFonts w:cs="Source Sans Pro" w:ascii="Source Sans Pro" w:hAnsi="Source Sans Pro"/>
        </w:rPr>
        <w:t>(</w:t>
      </w:r>
      <w:r>
        <w:rPr>
          <w:rStyle w:val="FunctionTok"/>
          <w:rFonts w:cs="Source Sans Pro" w:ascii="Source Sans Pro" w:hAnsi="Source Sans Pro"/>
        </w:rPr>
        <w:t>unique</w:t>
      </w:r>
      <w:r>
        <w:rPr>
          <w:rStyle w:val="NormalTok"/>
          <w:rFonts w:cs="Source Sans Pro" w:ascii="Source Sans Pro" w:hAnsi="Source Sans Pro"/>
        </w:rPr>
        <w:t>(manual_ref_tae</w:t>
      </w:r>
      <w:r>
        <w:rPr>
          <w:rStyle w:val="SpecialCharTok"/>
          <w:rFonts w:cs="Source Sans Pro" w:ascii="Source Sans Pro" w:hAnsi="Source Sans Pro"/>
        </w:rPr>
        <w:t>$</w:t>
      </w:r>
      <w:r>
        <w:rPr>
          <w:rStyle w:val="NormalTok"/>
          <w:rFonts w:cs="Source Sans Pro" w:ascii="Source Sans Pro" w:hAnsi="Source Sans Pro"/>
        </w:rPr>
        <w:t xml:space="preserve">sound.files), </w:t>
      </w:r>
      <w:r>
        <w:rPr>
          <w:rStyle w:val="DecValTok"/>
          <w:rFonts w:cs="Source Sans Pro" w:ascii="Source Sans Pro" w:hAnsi="Source Sans Pro"/>
        </w:rPr>
        <w:t>3</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test_files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setdiff</w:t>
      </w:r>
      <w:r>
        <w:rPr>
          <w:rStyle w:val="NormalTok"/>
          <w:rFonts w:cs="Source Sans Pro" w:ascii="Source Sans Pro" w:hAnsi="Source Sans Pro"/>
        </w:rPr>
        <w:t>(manual_ref_tae</w:t>
      </w:r>
      <w:r>
        <w:rPr>
          <w:rStyle w:val="SpecialCharTok"/>
          <w:rFonts w:cs="Source Sans Pro" w:ascii="Source Sans Pro" w:hAnsi="Source Sans Pro"/>
        </w:rPr>
        <w:t>$</w:t>
      </w:r>
      <w:r>
        <w:rPr>
          <w:rStyle w:val="NormalTok"/>
          <w:rFonts w:cs="Source Sans Pro" w:ascii="Source Sans Pro" w:hAnsi="Source Sans Pro"/>
        </w:rPr>
        <w:t>sound.files, train_files)</w:t>
      </w:r>
      <w:r>
        <w:rPr>
          <w:rFonts w:cs="Source Sans Pro" w:ascii="Source Sans Pro" w:hAnsi="Source Sans Pro"/>
        </w:rPr>
        <w:br/>
        <w:br/>
      </w:r>
      <w:r>
        <w:rPr>
          <w:rStyle w:val="NormalTok"/>
          <w:rFonts w:cs="Source Sans Pro" w:ascii="Source Sans Pro" w:hAnsi="Source Sans Pro"/>
        </w:rPr>
        <w:t xml:space="preserve">train_ref </w:t>
      </w:r>
      <w:r>
        <w:rPr>
          <w:rStyle w:val="OtherTok"/>
          <w:rFonts w:cs="Source Sans Pro" w:ascii="Source Sans Pro" w:hAnsi="Source Sans Pro"/>
        </w:rPr>
        <w:t>&lt;-</w:t>
      </w:r>
      <w:r>
        <w:rPr>
          <w:rStyle w:val="NormalTok"/>
          <w:rFonts w:cs="Source Sans Pro" w:ascii="Source Sans Pro" w:hAnsi="Source Sans Pro"/>
        </w:rPr>
        <w:t xml:space="preserve"> manual_ref_tae[manual_ref_tae</w:t>
      </w:r>
      <w:r>
        <w:rPr>
          <w:rStyle w:val="SpecialCharTok"/>
          <w:rFonts w:cs="Source Sans Pro" w:ascii="Source Sans Pro" w:hAnsi="Source Sans Pro"/>
        </w:rPr>
        <w:t>$</w:t>
      </w:r>
      <w:r>
        <w:rPr>
          <w:rStyle w:val="NormalTok"/>
          <w:rFonts w:cs="Source Sans Pro" w:ascii="Source Sans Pro" w:hAnsi="Source Sans Pro"/>
        </w:rPr>
        <w:t xml:space="preserve">sound.files </w:t>
      </w:r>
      <w:r>
        <w:rPr>
          <w:rStyle w:val="SpecialCharTok"/>
          <w:rFonts w:cs="Source Sans Pro" w:ascii="Source Sans Pro" w:hAnsi="Source Sans Pro"/>
        </w:rPr>
        <w:t>%in%</w:t>
      </w:r>
      <w:r>
        <w:rPr>
          <w:rStyle w:val="NormalTok"/>
          <w:rFonts w:cs="Source Sans Pro" w:ascii="Source Sans Pro" w:hAnsi="Source Sans Pro"/>
        </w:rPr>
        <w:t xml:space="preserve"> train_files, ]</w:t>
      </w:r>
      <w:r>
        <w:rPr>
          <w:rFonts w:cs="Source Sans Pro" w:ascii="Source Sans Pro" w:hAnsi="Source Sans Pro"/>
        </w:rPr>
        <w:br/>
      </w:r>
      <w:r>
        <w:rPr>
          <w:rStyle w:val="NormalTok"/>
          <w:rFonts w:cs="Source Sans Pro" w:ascii="Source Sans Pro" w:hAnsi="Source Sans Pro"/>
        </w:rPr>
        <w:t xml:space="preserve">test_ref </w:t>
      </w:r>
      <w:r>
        <w:rPr>
          <w:rStyle w:val="OtherTok"/>
          <w:rFonts w:cs="Source Sans Pro" w:ascii="Source Sans Pro" w:hAnsi="Source Sans Pro"/>
        </w:rPr>
        <w:t>&lt;-</w:t>
      </w:r>
      <w:r>
        <w:rPr>
          <w:rStyle w:val="NormalTok"/>
          <w:rFonts w:cs="Source Sans Pro" w:ascii="Source Sans Pro" w:hAnsi="Source Sans Pro"/>
        </w:rPr>
        <w:t xml:space="preserve"> manual_ref_tae[manual_ref_tae</w:t>
      </w:r>
      <w:r>
        <w:rPr>
          <w:rStyle w:val="SpecialCharTok"/>
          <w:rFonts w:cs="Source Sans Pro" w:ascii="Source Sans Pro" w:hAnsi="Source Sans Pro"/>
        </w:rPr>
        <w:t>$</w:t>
      </w:r>
      <w:r>
        <w:rPr>
          <w:rStyle w:val="NormalTok"/>
          <w:rFonts w:cs="Source Sans Pro" w:ascii="Source Sans Pro" w:hAnsi="Source Sans Pro"/>
        </w:rPr>
        <w:t xml:space="preserve">sound.files </w:t>
      </w:r>
      <w:r>
        <w:rPr>
          <w:rStyle w:val="SpecialCharTok"/>
          <w:rFonts w:cs="Source Sans Pro" w:ascii="Source Sans Pro" w:hAnsi="Source Sans Pro"/>
        </w:rPr>
        <w:t>%in%</w:t>
      </w:r>
      <w:r>
        <w:rPr>
          <w:rStyle w:val="NormalTok"/>
          <w:rFonts w:cs="Source Sans Pro" w:ascii="Source Sans Pro" w:hAnsi="Source Sans Pro"/>
        </w:rPr>
        <w:t xml:space="preserve"> test_files, ]</w:t>
      </w:r>
    </w:p>
    <w:p>
      <w:pPr>
        <w:pStyle w:val="FirstParagraph"/>
        <w:rPr/>
      </w:pPr>
      <w:del w:id="526" w:author="G. Smith-Vidaurre" w:date="2022-08-06T19:01:16Z">
        <w:r>
          <w:rPr>
            <w:rFonts w:cs="Source Sans Pro" w:ascii="Source Sans Pro" w:hAnsi="Source Sans Pro"/>
          </w:rPr>
          <w:delText>Now we can optimize t</w:delText>
        </w:r>
      </w:del>
      <w:ins w:id="527" w:author="G. Smith-Vidaurre" w:date="2022-08-06T19:01:16Z">
        <w:r>
          <w:rPr>
            <w:rFonts w:cs="Source Sans Pro" w:ascii="Source Sans Pro" w:hAnsi="Source Sans Pro"/>
          </w:rPr>
          <w:t>T</w:t>
        </w:r>
      </w:ins>
      <w:r>
        <w:rPr>
          <w:rFonts w:cs="Source Sans Pro" w:ascii="Source Sans Pro" w:hAnsi="Source Sans Pro"/>
        </w:rPr>
        <w:t>he detection parameters</w:t>
      </w:r>
      <w:ins w:id="528" w:author="G. Smith-Vidaurre" w:date="2022-08-06T19:01:18Z">
        <w:r>
          <w:rPr>
            <w:rFonts w:cs="Source Sans Pro" w:ascii="Source Sans Pro" w:hAnsi="Source Sans Pro"/>
          </w:rPr>
          <w:t xml:space="preserve"> </w:t>
        </w:r>
      </w:ins>
      <w:ins w:id="529" w:author="G. Smith-Vidaurre" w:date="2022-08-06T19:01:18Z">
        <w:r>
          <w:rPr>
            <w:rFonts w:cs="Source Sans Pro" w:ascii="Source Sans Pro" w:hAnsi="Source Sans Pro"/>
          </w:rPr>
          <w:t>can be optimized</w:t>
        </w:r>
      </w:ins>
      <w:r>
        <w:rPr>
          <w:rFonts w:cs="Source Sans Pro" w:ascii="Source Sans Pro" w:hAnsi="Source Sans Pro"/>
        </w:rPr>
        <w:t xml:space="preserve"> using the function </w:t>
      </w:r>
      <w:r>
        <w:rPr>
          <w:rStyle w:val="VerbatimChar"/>
          <w:rFonts w:cs="Source Sans Pro" w:ascii="Source Sans Pro" w:hAnsi="Source Sans Pro"/>
        </w:rPr>
        <w:t>optimize_energy_detector</w:t>
      </w:r>
      <w:r>
        <w:rPr>
          <w:rFonts w:cs="Source Sans Pro" w:ascii="Source Sans Pro" w:hAnsi="Source Sans Pro"/>
        </w:rPr>
        <w:t>. This function runs a detection for all possible combinations of tuning parameters. The code below tries three minimum duration and maximum duration values and two hold time values (which merges signals within the specified time interval):</w:t>
      </w:r>
    </w:p>
    <w:p>
      <w:pPr>
        <w:pStyle w:val="SourceCode"/>
        <w:rPr>
          <w:rFonts w:ascii="Source Sans Pro" w:hAnsi="Source Sans Pro" w:cs="Source Sans Pro"/>
        </w:rPr>
      </w:pPr>
      <w:r>
        <w:rPr>
          <w:rStyle w:val="NormalTok"/>
          <w:rFonts w:cs="Source Sans Pro" w:ascii="Source Sans Pro" w:hAnsi="Source Sans Pro"/>
        </w:rPr>
        <w:t xml:space="preserve">opt_det_train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optimize_energy_detector</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reference =</w:t>
      </w:r>
      <w:r>
        <w:rPr>
          <w:rStyle w:val="NormalTok"/>
          <w:rFonts w:cs="Source Sans Pro" w:ascii="Source Sans Pro" w:hAnsi="Source Sans Pro"/>
        </w:rPr>
        <w:t xml:space="preserve"> train_ref,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files =</w:t>
      </w:r>
      <w:r>
        <w:rPr>
          <w:rStyle w:val="NormalTok"/>
          <w:rFonts w:cs="Source Sans Pro" w:ascii="Source Sans Pro" w:hAnsi="Source Sans Pro"/>
        </w:rPr>
        <w:t xml:space="preserve"> train_files,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threshold =</w:t>
      </w:r>
      <w:r>
        <w:rPr>
          <w:rStyle w:val="NormalTok"/>
          <w:rFonts w:cs="Source Sans Pro" w:ascii="Source Sans Pro" w:hAnsi="Source Sans Pro"/>
        </w:rPr>
        <w:t xml:space="preserve"> </w:t>
      </w:r>
      <w:r>
        <w:rPr>
          <w:rStyle w:val="FunctionTok"/>
          <w:rFonts w:cs="Source Sans Pro" w:ascii="Source Sans Pro" w:hAnsi="Source Sans Pro"/>
        </w:rPr>
        <w:t>c</w:t>
      </w:r>
      <w:r>
        <w:rPr>
          <w:rStyle w:val="NormalTok"/>
          <w:rFonts w:cs="Source Sans Pro" w:ascii="Source Sans Pro" w:hAnsi="Source Sans Pro"/>
        </w:rPr>
        <w:t>(</w:t>
      </w:r>
      <w:r>
        <w:rPr>
          <w:rStyle w:val="DecValTok"/>
          <w:rFonts w:cs="Source Sans Pro" w:ascii="Source Sans Pro" w:hAnsi="Source Sans Pro"/>
        </w:rPr>
        <w:t>1</w:t>
      </w:r>
      <w:r>
        <w:rPr>
          <w:rStyle w:val="NormalTok"/>
          <w:rFonts w:cs="Source Sans Pro" w:ascii="Source Sans Pro" w:hAnsi="Source Sans Pro"/>
        </w:rPr>
        <w:t xml:space="preserve">, </w:t>
      </w:r>
      <w:r>
        <w:rPr>
          <w:rStyle w:val="DecValTok"/>
          <w:rFonts w:cs="Source Sans Pro" w:ascii="Source Sans Pro" w:hAnsi="Source Sans Pro"/>
        </w:rPr>
        <w:t>5</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hop.size =</w:t>
      </w:r>
      <w:r>
        <w:rPr>
          <w:rStyle w:val="NormalTok"/>
          <w:rFonts w:cs="Source Sans Pro" w:ascii="Source Sans Pro" w:hAnsi="Source Sans Pro"/>
        </w:rPr>
        <w:t xml:space="preserve"> </w:t>
      </w:r>
      <w:r>
        <w:rPr>
          <w:rStyle w:val="FloatTok"/>
          <w:rFonts w:cs="Source Sans Pro" w:ascii="Source Sans Pro" w:hAnsi="Source Sans Pro"/>
        </w:rPr>
        <w:t>11.6</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smooth =</w:t>
      </w:r>
      <w:r>
        <w:rPr>
          <w:rStyle w:val="NormalTok"/>
          <w:rFonts w:cs="Source Sans Pro" w:ascii="Source Sans Pro" w:hAnsi="Source Sans Pro"/>
        </w:rPr>
        <w:t xml:space="preserve"> </w:t>
      </w:r>
      <w:r>
        <w:rPr>
          <w:rStyle w:val="FunctionTok"/>
          <w:rFonts w:cs="Source Sans Pro" w:ascii="Source Sans Pro" w:hAnsi="Source Sans Pro"/>
        </w:rPr>
        <w:t>c</w:t>
      </w:r>
      <w:r>
        <w:rPr>
          <w:rStyle w:val="NormalTok"/>
          <w:rFonts w:cs="Source Sans Pro" w:ascii="Source Sans Pro" w:hAnsi="Source Sans Pro"/>
        </w:rPr>
        <w:t>(</w:t>
      </w:r>
      <w:r>
        <w:rPr>
          <w:rStyle w:val="DecValTok"/>
          <w:rFonts w:cs="Source Sans Pro" w:ascii="Source Sans Pro" w:hAnsi="Source Sans Pro"/>
        </w:rPr>
        <w:t>5</w:t>
      </w:r>
      <w:r>
        <w:rPr>
          <w:rStyle w:val="NormalTok"/>
          <w:rFonts w:cs="Source Sans Pro" w:ascii="Source Sans Pro" w:hAnsi="Source Sans Pro"/>
        </w:rPr>
        <w:t xml:space="preserve">, </w:t>
      </w:r>
      <w:r>
        <w:rPr>
          <w:rStyle w:val="DecValTok"/>
          <w:rFonts w:cs="Source Sans Pro" w:ascii="Source Sans Pro" w:hAnsi="Source Sans Pro"/>
        </w:rPr>
        <w:t>10</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hold.time =</w:t>
      </w:r>
      <w:r>
        <w:rPr>
          <w:rStyle w:val="NormalTok"/>
          <w:rFonts w:cs="Source Sans Pro" w:ascii="Source Sans Pro" w:hAnsi="Source Sans Pro"/>
        </w:rPr>
        <w:t xml:space="preserve"> </w:t>
      </w:r>
      <w:r>
        <w:rPr>
          <w:rStyle w:val="FunctionTok"/>
          <w:rFonts w:cs="Source Sans Pro" w:ascii="Source Sans Pro" w:hAnsi="Source Sans Pro"/>
        </w:rPr>
        <w:t>c</w:t>
      </w:r>
      <w:r>
        <w:rPr>
          <w:rStyle w:val="NormalTok"/>
          <w:rFonts w:cs="Source Sans Pro" w:ascii="Source Sans Pro" w:hAnsi="Source Sans Pro"/>
        </w:rPr>
        <w:t>(</w:t>
      </w:r>
      <w:r>
        <w:rPr>
          <w:rStyle w:val="DecValTok"/>
          <w:rFonts w:cs="Source Sans Pro" w:ascii="Source Sans Pro" w:hAnsi="Source Sans Pro"/>
        </w:rPr>
        <w:t>0</w:t>
      </w:r>
      <w:r>
        <w:rPr>
          <w:rStyle w:val="NormalTok"/>
          <w:rFonts w:cs="Source Sans Pro" w:ascii="Source Sans Pro" w:hAnsi="Source Sans Pro"/>
        </w:rPr>
        <w:t xml:space="preserve">, </w:t>
      </w:r>
      <w:r>
        <w:rPr>
          <w:rStyle w:val="DecValTok"/>
          <w:rFonts w:cs="Source Sans Pro" w:ascii="Source Sans Pro" w:hAnsi="Source Sans Pro"/>
        </w:rPr>
        <w:t>5</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min.duration =</w:t>
      </w:r>
      <w:r>
        <w:rPr>
          <w:rStyle w:val="NormalTok"/>
          <w:rFonts w:cs="Source Sans Pro" w:ascii="Source Sans Pro" w:hAnsi="Source Sans Pro"/>
        </w:rPr>
        <w:t xml:space="preserve"> </w:t>
      </w:r>
      <w:r>
        <w:rPr>
          <w:rStyle w:val="FunctionTok"/>
          <w:rFonts w:cs="Source Sans Pro" w:ascii="Source Sans Pro" w:hAnsi="Source Sans Pro"/>
        </w:rPr>
        <w:t>c</w:t>
      </w:r>
      <w:r>
        <w:rPr>
          <w:rStyle w:val="NormalTok"/>
          <w:rFonts w:cs="Source Sans Pro" w:ascii="Source Sans Pro" w:hAnsi="Source Sans Pro"/>
        </w:rPr>
        <w:t>(</w:t>
      </w:r>
      <w:r>
        <w:rPr>
          <w:rStyle w:val="DecValTok"/>
          <w:rFonts w:cs="Source Sans Pro" w:ascii="Source Sans Pro" w:hAnsi="Source Sans Pro"/>
        </w:rPr>
        <w:t>5</w:t>
      </w:r>
      <w:r>
        <w:rPr>
          <w:rStyle w:val="NormalTok"/>
          <w:rFonts w:cs="Source Sans Pro" w:ascii="Source Sans Pro" w:hAnsi="Source Sans Pro"/>
        </w:rPr>
        <w:t xml:space="preserve">, </w:t>
      </w:r>
      <w:r>
        <w:rPr>
          <w:rStyle w:val="DecValTok"/>
          <w:rFonts w:cs="Source Sans Pro" w:ascii="Source Sans Pro" w:hAnsi="Source Sans Pro"/>
        </w:rPr>
        <w:t>15</w:t>
      </w:r>
      <w:r>
        <w:rPr>
          <w:rStyle w:val="NormalTok"/>
          <w:rFonts w:cs="Source Sans Pro" w:ascii="Source Sans Pro" w:hAnsi="Source Sans Pro"/>
        </w:rPr>
        <w:t xml:space="preserve">, </w:t>
      </w:r>
      <w:r>
        <w:rPr>
          <w:rStyle w:val="DecValTok"/>
          <w:rFonts w:cs="Source Sans Pro" w:ascii="Source Sans Pro" w:hAnsi="Source Sans Pro"/>
        </w:rPr>
        <w:t>25</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max.duration =</w:t>
      </w:r>
      <w:r>
        <w:rPr>
          <w:rStyle w:val="NormalTok"/>
          <w:rFonts w:cs="Source Sans Pro" w:ascii="Source Sans Pro" w:hAnsi="Source Sans Pro"/>
        </w:rPr>
        <w:t xml:space="preserve"> </w:t>
      </w:r>
      <w:r>
        <w:rPr>
          <w:rStyle w:val="FunctionTok"/>
          <w:rFonts w:cs="Source Sans Pro" w:ascii="Source Sans Pro" w:hAnsi="Source Sans Pro"/>
        </w:rPr>
        <w:t>c</w:t>
      </w:r>
      <w:r>
        <w:rPr>
          <w:rStyle w:val="NormalTok"/>
          <w:rFonts w:cs="Source Sans Pro" w:ascii="Source Sans Pro" w:hAnsi="Source Sans Pro"/>
        </w:rPr>
        <w:t>(</w:t>
      </w:r>
      <w:r>
        <w:rPr>
          <w:rStyle w:val="DecValTok"/>
          <w:rFonts w:cs="Source Sans Pro" w:ascii="Source Sans Pro" w:hAnsi="Source Sans Pro"/>
        </w:rPr>
        <w:t>275</w:t>
      </w:r>
      <w:r>
        <w:rPr>
          <w:rStyle w:val="NormalTok"/>
          <w:rFonts w:cs="Source Sans Pro" w:ascii="Source Sans Pro" w:hAnsi="Source Sans Pro"/>
        </w:rPr>
        <w:t xml:space="preserve">, </w:t>
      </w:r>
      <w:r>
        <w:rPr>
          <w:rStyle w:val="DecValTok"/>
          <w:rFonts w:cs="Source Sans Pro" w:ascii="Source Sans Pro" w:hAnsi="Source Sans Pro"/>
        </w:rPr>
        <w:t>300</w:t>
      </w:r>
      <w:r>
        <w:rPr>
          <w:rStyle w:val="NormalTok"/>
          <w:rFonts w:cs="Source Sans Pro" w:ascii="Source Sans Pro" w:hAnsi="Source Sans Pro"/>
        </w:rPr>
        <w:t xml:space="preserve">, </w:t>
      </w:r>
      <w:r>
        <w:rPr>
          <w:rStyle w:val="DecValTok"/>
          <w:rFonts w:cs="Source Sans Pro" w:ascii="Source Sans Pro" w:hAnsi="Source Sans Pro"/>
        </w:rPr>
        <w:t>325</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bp =</w:t>
      </w:r>
      <w:r>
        <w:rPr>
          <w:rStyle w:val="NormalTok"/>
          <w:rFonts w:cs="Source Sans Pro" w:ascii="Source Sans Pro" w:hAnsi="Source Sans Pro"/>
        </w:rPr>
        <w:t xml:space="preserve"> </w:t>
      </w:r>
      <w:r>
        <w:rPr>
          <w:rStyle w:val="FunctionTok"/>
          <w:rFonts w:cs="Source Sans Pro" w:ascii="Source Sans Pro" w:hAnsi="Source Sans Pro"/>
        </w:rPr>
        <w:t>c</w:t>
      </w:r>
      <w:r>
        <w:rPr>
          <w:rStyle w:val="NormalTok"/>
          <w:rFonts w:cs="Source Sans Pro" w:ascii="Source Sans Pro" w:hAnsi="Source Sans Pro"/>
        </w:rPr>
        <w:t>(</w:t>
      </w:r>
      <w:r>
        <w:rPr>
          <w:rStyle w:val="FloatTok"/>
          <w:rFonts w:cs="Source Sans Pro" w:ascii="Source Sans Pro" w:hAnsi="Source Sans Pro"/>
        </w:rPr>
        <w:t>0.5</w:t>
      </w:r>
      <w:r>
        <w:rPr>
          <w:rStyle w:val="NormalTok"/>
          <w:rFonts w:cs="Source Sans Pro" w:ascii="Source Sans Pro" w:hAnsi="Source Sans Pro"/>
        </w:rPr>
        <w:t xml:space="preserve">, </w:t>
      </w:r>
      <w:r>
        <w:rPr>
          <w:rStyle w:val="DecValTok"/>
          <w:rFonts w:cs="Source Sans Pro" w:ascii="Source Sans Pro" w:hAnsi="Source Sans Pro"/>
        </w:rPr>
        <w:t>10</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w:t>
      </w:r>
    </w:p>
    <w:p>
      <w:pPr>
        <w:pStyle w:val="FirstParagraph"/>
        <w:rPr>
          <w:rFonts w:ascii="Source Sans Pro" w:hAnsi="Source Sans Pro" w:cs="Source Sans Pro"/>
        </w:rPr>
      </w:pPr>
      <w:r>
        <w:rPr>
          <w:rFonts w:cs="Source Sans Pro" w:ascii="Source Sans Pro" w:hAnsi="Source Sans Pro"/>
        </w:rPr>
        <w:t>The output (</w:t>
      </w:r>
      <w:r>
        <w:rPr>
          <w:rStyle w:val="VerbatimChar"/>
          <w:rFonts w:cs="Source Sans Pro" w:ascii="Source Sans Pro" w:hAnsi="Source Sans Pro"/>
        </w:rPr>
        <w:t>opt_det_train</w:t>
      </w:r>
      <w:r>
        <w:rPr>
          <w:rFonts w:cs="Source Sans Pro" w:ascii="Source Sans Pro" w:hAnsi="Source Sans Pro"/>
        </w:rPr>
        <w:t>) shows the performance indices for each of those combinations</w:t>
      </w:r>
      <w:del w:id="530" w:author="Gloriana Chaverri" w:date="2022-07-13T17:17:00Z">
        <w:r>
          <w:rPr>
            <w:rFonts w:cs="Source Sans Pro" w:ascii="Source Sans Pro" w:hAnsi="Source Sans Pro"/>
          </w:rPr>
          <w:delText xml:space="preserve">, </w:delText>
        </w:r>
      </w:del>
      <w:ins w:id="531" w:author="Gloriana Chaverri" w:date="2022-07-13T17:17:00Z">
        <w:r>
          <w:rPr>
            <w:rFonts w:cs="Source Sans Pro" w:ascii="Source Sans Pro" w:hAnsi="Source Sans Pro"/>
          </w:rPr>
          <w:t xml:space="preserve">. </w:t>
        </w:r>
      </w:ins>
      <w:del w:id="532" w:author="Gloriana Chaverri" w:date="2022-07-13T17:17:00Z">
        <w:r>
          <w:rPr>
            <w:rFonts w:cs="Source Sans Pro" w:ascii="Source Sans Pro" w:hAnsi="Source Sans Pro"/>
          </w:rPr>
          <w:delText xml:space="preserve">here </w:delText>
        </w:r>
      </w:del>
      <w:ins w:id="533" w:author="Gloriana Chaverri" w:date="2022-07-13T17:17:00Z">
        <w:r>
          <w:rPr>
            <w:rFonts w:cs="Source Sans Pro" w:ascii="Source Sans Pro" w:hAnsi="Source Sans Pro"/>
          </w:rPr>
          <w:t xml:space="preserve">Here </w:t>
        </w:r>
      </w:ins>
      <w:r>
        <w:rPr>
          <w:rFonts w:cs="Source Sans Pro" w:ascii="Source Sans Pro" w:hAnsi="Source Sans Pro"/>
        </w:rPr>
        <w:t>we show the 10 combinations with the highest F1 score:</w:t>
      </w:r>
    </w:p>
    <w:p>
      <w:pPr>
        <w:pStyle w:val="SourceCode"/>
        <w:rPr>
          <w:rFonts w:ascii="Source Sans Pro" w:hAnsi="Source Sans Pro" w:cs="Source Sans Pro"/>
        </w:rPr>
      </w:pPr>
      <w:r>
        <w:rPr>
          <w:rStyle w:val="CommentTok"/>
          <w:rFonts w:cs="Source Sans Pro" w:ascii="Source Sans Pro" w:hAnsi="Source Sans Pro"/>
        </w:rPr>
        <w:t># subset with highest performance</w:t>
      </w:r>
      <w:r>
        <w:rPr>
          <w:rFonts w:cs="Source Sans Pro" w:ascii="Source Sans Pro" w:hAnsi="Source Sans Pro"/>
        </w:rPr>
        <w:br/>
      </w:r>
      <w:r>
        <w:rPr>
          <w:rStyle w:val="NormalTok"/>
          <w:rFonts w:cs="Source Sans Pro" w:ascii="Source Sans Pro" w:hAnsi="Source Sans Pro"/>
        </w:rPr>
        <w:t xml:space="preserve">opt_det_train </w:t>
      </w:r>
      <w:r>
        <w:rPr>
          <w:rStyle w:val="OtherTok"/>
          <w:rFonts w:cs="Source Sans Pro" w:ascii="Source Sans Pro" w:hAnsi="Source Sans Pro"/>
        </w:rPr>
        <w:t>&lt;-</w:t>
      </w:r>
      <w:r>
        <w:rPr>
          <w:rStyle w:val="NormalTok"/>
          <w:rFonts w:cs="Source Sans Pro" w:ascii="Source Sans Pro" w:hAnsi="Source Sans Pro"/>
        </w:rPr>
        <w:t xml:space="preserve"> opt_det_train[</w:t>
      </w:r>
      <w:r>
        <w:rPr>
          <w:rStyle w:val="FunctionTok"/>
          <w:rFonts w:cs="Source Sans Pro" w:ascii="Source Sans Pro" w:hAnsi="Source Sans Pro"/>
        </w:rPr>
        <w:t>order</w:t>
      </w:r>
      <w:r>
        <w:rPr>
          <w:rStyle w:val="NormalTok"/>
          <w:rFonts w:cs="Source Sans Pro" w:ascii="Source Sans Pro" w:hAnsi="Source Sans Pro"/>
        </w:rPr>
        <w:t>(opt_det_train</w:t>
      </w:r>
      <w:r>
        <w:rPr>
          <w:rStyle w:val="SpecialCharTok"/>
          <w:rFonts w:cs="Source Sans Pro" w:ascii="Source Sans Pro" w:hAnsi="Source Sans Pro"/>
        </w:rPr>
        <w:t>$</w:t>
      </w:r>
      <w:r>
        <w:rPr>
          <w:rStyle w:val="NormalTok"/>
          <w:rFonts w:cs="Source Sans Pro" w:ascii="Source Sans Pro" w:hAnsi="Source Sans Pro"/>
        </w:rPr>
        <w:t xml:space="preserve">f1.score, </w:t>
      </w:r>
      <w:r>
        <w:rPr>
          <w:rStyle w:val="AttributeTok"/>
          <w:rFonts w:cs="Source Sans Pro" w:ascii="Source Sans Pro" w:hAnsi="Source Sans Pro"/>
        </w:rPr>
        <w:t>decreasing =</w:t>
      </w:r>
      <w:r>
        <w:rPr>
          <w:rStyle w:val="NormalTok"/>
          <w:rFonts w:cs="Source Sans Pro" w:ascii="Source Sans Pro" w:hAnsi="Source Sans Pro"/>
        </w:rPr>
        <w:t xml:space="preserve"> </w:t>
      </w:r>
      <w:r>
        <w:rPr>
          <w:rStyle w:val="ConstantTok"/>
          <w:rFonts w:cs="Source Sans Pro" w:ascii="Source Sans Pro" w:hAnsi="Source Sans Pro"/>
        </w:rPr>
        <w:t>TRUE</w:t>
      </w:r>
      <w:r>
        <w:rPr>
          <w:rStyle w:val="NormalTok"/>
          <w:rFonts w:cs="Source Sans Pro" w:ascii="Source Sans Pro" w:hAnsi="Source Sans Pro"/>
        </w:rPr>
        <w:t>), ]</w:t>
      </w:r>
      <w:r>
        <w:rPr>
          <w:rFonts w:cs="Source Sans Pro" w:ascii="Source Sans Pro" w:hAnsi="Source Sans Pro"/>
        </w:rPr>
        <w:br/>
        <w:br/>
      </w:r>
      <w:r>
        <w:rPr>
          <w:rStyle w:val="FunctionTok"/>
          <w:rFonts w:cs="Source Sans Pro" w:ascii="Source Sans Pro" w:hAnsi="Source Sans Pro"/>
        </w:rPr>
        <w:t>head</w:t>
      </w:r>
      <w:r>
        <w:rPr>
          <w:rStyle w:val="NormalTok"/>
          <w:rFonts w:cs="Source Sans Pro" w:ascii="Source Sans Pro" w:hAnsi="Source Sans Pro"/>
        </w:rPr>
        <w:t xml:space="preserve">(opt_det_train, </w:t>
      </w:r>
      <w:r>
        <w:rPr>
          <w:rStyle w:val="DecValTok"/>
          <w:rFonts w:cs="Source Sans Pro" w:ascii="Source Sans Pro" w:hAnsi="Source Sans Pro"/>
        </w:rPr>
        <w:t>10</w:t>
      </w:r>
      <w:r>
        <w:rPr>
          <w:rStyle w:val="NormalTok"/>
          <w:rFonts w:cs="Source Sans Pro" w:ascii="Source Sans Pro" w:hAnsi="Source Sans Pro"/>
        </w:rPr>
        <w:t>)</w:t>
      </w:r>
    </w:p>
    <w:p>
      <w:pPr>
        <w:pStyle w:val="TextBody"/>
        <w:rPr>
          <w:rFonts w:ascii="Source Sans Pro" w:hAnsi="Source Sans Pro" w:cs="Source Sans Pro"/>
        </w:rPr>
      </w:pPr>
      <w:r>
        <w:rPr>
          <w:rFonts w:cs="Source Sans Pro" w:ascii="Source Sans Pro" w:hAnsi="Source Sans Pro"/>
        </w:rPr>
      </w:r>
    </w:p>
    <w:p>
      <w:pPr>
        <w:pStyle w:val="TextBody"/>
        <w:rPr/>
      </w:pPr>
      <w:r>
        <w:rPr/>
        <w:drawing>
          <wp:inline distT="0" distB="0" distL="0" distR="0">
            <wp:extent cx="5478780" cy="229044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478780" cy="2290445"/>
                    </a:xfrm>
                    <a:prstGeom prst="rect">
                      <a:avLst/>
                    </a:prstGeom>
                  </pic:spPr>
                </pic:pic>
              </a:graphicData>
            </a:graphic>
          </wp:inline>
        </w:drawing>
      </w:r>
    </w:p>
    <w:p>
      <w:pPr>
        <w:pStyle w:val="TextBody"/>
        <w:rPr>
          <w:rFonts w:ascii="Source Sans Pro" w:hAnsi="Source Sans Pro" w:cs="Source Sans Pro"/>
        </w:rPr>
      </w:pPr>
      <w:r>
        <w:rPr>
          <w:rFonts w:cs="Source Sans Pro" w:ascii="Source Sans Pro" w:hAnsi="Source Sans Pro"/>
        </w:rPr>
        <w:t xml:space="preserve">We now can use the tuning parameter values that </w:t>
      </w:r>
      <w:del w:id="534" w:author="colibri" w:date="2022-08-04T08:43:00Z">
        <w:r>
          <w:rPr>
            <w:rFonts w:cs="Source Sans Pro" w:ascii="Source Sans Pro" w:hAnsi="Source Sans Pro"/>
          </w:rPr>
          <w:delText xml:space="preserve">produce </w:delText>
        </w:r>
      </w:del>
      <w:ins w:id="535" w:author="colibri" w:date="2022-08-04T08:43:00Z">
        <w:r>
          <w:rPr>
            <w:rFonts w:cs="Source Sans Pro" w:ascii="Source Sans Pro" w:hAnsi="Source Sans Pro"/>
          </w:rPr>
          <w:t xml:space="preserve">yielded </w:t>
        </w:r>
      </w:ins>
      <w:r>
        <w:rPr>
          <w:rFonts w:cs="Source Sans Pro" w:ascii="Source Sans Pro" w:hAnsi="Source Sans Pro"/>
        </w:rPr>
        <w:t>the best performance to detect signals on the test data set:</w:t>
      </w:r>
    </w:p>
    <w:p>
      <w:pPr>
        <w:pStyle w:val="SourceCode"/>
        <w:rPr>
          <w:rFonts w:ascii="Source Sans Pro" w:hAnsi="Source Sans Pro" w:cs="Source Sans Pro"/>
        </w:rPr>
      </w:pPr>
      <w:r>
        <w:rPr>
          <w:rStyle w:val="NormalTok"/>
          <w:rFonts w:cs="Source Sans Pro" w:ascii="Source Sans Pro" w:hAnsi="Source Sans Pro"/>
        </w:rPr>
        <w:t xml:space="preserve">best_param </w:t>
      </w:r>
      <w:r>
        <w:rPr>
          <w:rStyle w:val="OtherTok"/>
          <w:rFonts w:cs="Source Sans Pro" w:ascii="Source Sans Pro" w:hAnsi="Source Sans Pro"/>
        </w:rPr>
        <w:t>&lt;-</w:t>
      </w:r>
      <w:r>
        <w:rPr>
          <w:rStyle w:val="NormalTok"/>
          <w:rFonts w:cs="Source Sans Pro" w:ascii="Source Sans Pro" w:hAnsi="Source Sans Pro"/>
        </w:rPr>
        <w:t xml:space="preserve"> opt_det_train[</w:t>
      </w:r>
      <w:r>
        <w:rPr>
          <w:rStyle w:val="FunctionTok"/>
          <w:rFonts w:cs="Source Sans Pro" w:ascii="Source Sans Pro" w:hAnsi="Source Sans Pro"/>
        </w:rPr>
        <w:t>which.max</w:t>
      </w:r>
      <w:r>
        <w:rPr>
          <w:rStyle w:val="NormalTok"/>
          <w:rFonts w:cs="Source Sans Pro" w:ascii="Source Sans Pro" w:hAnsi="Source Sans Pro"/>
        </w:rPr>
        <w:t>(opt_det_train</w:t>
      </w:r>
      <w:r>
        <w:rPr>
          <w:rStyle w:val="SpecialCharTok"/>
          <w:rFonts w:cs="Source Sans Pro" w:ascii="Source Sans Pro" w:hAnsi="Source Sans Pro"/>
        </w:rPr>
        <w:t>$</w:t>
      </w:r>
      <w:r>
        <w:rPr>
          <w:rStyle w:val="NormalTok"/>
          <w:rFonts w:cs="Source Sans Pro" w:ascii="Source Sans Pro" w:hAnsi="Source Sans Pro"/>
        </w:rPr>
        <w:t>f1.score), ]</w:t>
      </w:r>
      <w:r>
        <w:rPr>
          <w:rFonts w:cs="Source Sans Pro" w:ascii="Source Sans Pro" w:hAnsi="Source Sans Pro"/>
        </w:rPr>
        <w:br/>
        <w:br/>
      </w:r>
      <w:r>
        <w:rPr>
          <w:rStyle w:val="NormalTok"/>
          <w:rFonts w:cs="Source Sans Pro" w:ascii="Source Sans Pro" w:hAnsi="Source Sans Pro"/>
        </w:rPr>
        <w:t xml:space="preserve">det_test </w:t>
      </w:r>
      <w:r>
        <w:rPr>
          <w:rStyle w:val="OtherTok"/>
          <w:rFonts w:cs="Source Sans Pro" w:ascii="Source Sans Pro" w:hAnsi="Source Sans Pro"/>
        </w:rPr>
        <w:t>&lt;-</w:t>
      </w:r>
      <w:r>
        <w:rPr>
          <w:rStyle w:val="NormalTok"/>
          <w:rFonts w:cs="Source Sans Pro" w:ascii="Source Sans Pro" w:hAnsi="Source Sans Pro"/>
        </w:rPr>
        <w:t xml:space="preserve"> </w:t>
      </w:r>
      <w:r>
        <w:rPr>
          <w:rStyle w:val="FunctionTok"/>
          <w:rFonts w:cs="Source Sans Pro" w:ascii="Source Sans Pro" w:hAnsi="Source Sans Pro"/>
        </w:rPr>
        <w:t>energy_detector</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files =</w:t>
      </w:r>
      <w:r>
        <w:rPr>
          <w:rStyle w:val="NormalTok"/>
          <w:rFonts w:cs="Source Sans Pro" w:ascii="Source Sans Pro" w:hAnsi="Source Sans Pro"/>
        </w:rPr>
        <w:t xml:space="preserve"> test_files,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threshold =</w:t>
      </w:r>
      <w:r>
        <w:rPr>
          <w:rStyle w:val="NormalTok"/>
          <w:rFonts w:cs="Source Sans Pro" w:ascii="Source Sans Pro" w:hAnsi="Source Sans Pro"/>
        </w:rPr>
        <w:t xml:space="preserve"> best_param</w:t>
      </w:r>
      <w:r>
        <w:rPr>
          <w:rStyle w:val="SpecialCharTok"/>
          <w:rFonts w:cs="Source Sans Pro" w:ascii="Source Sans Pro" w:hAnsi="Source Sans Pro"/>
        </w:rPr>
        <w:t>$</w:t>
      </w:r>
      <w:r>
        <w:rPr>
          <w:rStyle w:val="NormalTok"/>
          <w:rFonts w:cs="Source Sans Pro" w:ascii="Source Sans Pro" w:hAnsi="Source Sans Pro"/>
        </w:rPr>
        <w:t xml:space="preserve">threshold,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hop.size =</w:t>
      </w:r>
      <w:r>
        <w:rPr>
          <w:rStyle w:val="NormalTok"/>
          <w:rFonts w:cs="Source Sans Pro" w:ascii="Source Sans Pro" w:hAnsi="Source Sans Pro"/>
        </w:rPr>
        <w:t xml:space="preserve"> </w:t>
      </w:r>
      <w:r>
        <w:rPr>
          <w:rStyle w:val="FloatTok"/>
          <w:rFonts w:cs="Source Sans Pro" w:ascii="Source Sans Pro" w:hAnsi="Source Sans Pro"/>
        </w:rPr>
        <w:t>11.6</w:t>
      </w:r>
      <w:r>
        <w:rPr>
          <w:rStyle w:val="NormalTok"/>
          <w:rFonts w:cs="Source Sans Pro" w:ascii="Source Sans Pro" w:hAnsi="Source Sans Pro"/>
        </w:rPr>
        <w:t xml:space="preserv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smooth =</w:t>
      </w:r>
      <w:r>
        <w:rPr>
          <w:rStyle w:val="NormalTok"/>
          <w:rFonts w:cs="Source Sans Pro" w:ascii="Source Sans Pro" w:hAnsi="Source Sans Pro"/>
        </w:rPr>
        <w:t xml:space="preserve"> best_param</w:t>
      </w:r>
      <w:r>
        <w:rPr>
          <w:rStyle w:val="SpecialCharTok"/>
          <w:rFonts w:cs="Source Sans Pro" w:ascii="Source Sans Pro" w:hAnsi="Source Sans Pro"/>
        </w:rPr>
        <w:t>$</w:t>
      </w:r>
      <w:r>
        <w:rPr>
          <w:rStyle w:val="NormalTok"/>
          <w:rFonts w:cs="Source Sans Pro" w:ascii="Source Sans Pro" w:hAnsi="Source Sans Pro"/>
        </w:rPr>
        <w:t xml:space="preserve">smooth,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hold.time =</w:t>
      </w:r>
      <w:r>
        <w:rPr>
          <w:rStyle w:val="NormalTok"/>
          <w:rFonts w:cs="Source Sans Pro" w:ascii="Source Sans Pro" w:hAnsi="Source Sans Pro"/>
        </w:rPr>
        <w:t xml:space="preserve"> best_param</w:t>
      </w:r>
      <w:r>
        <w:rPr>
          <w:rStyle w:val="SpecialCharTok"/>
          <w:rFonts w:cs="Source Sans Pro" w:ascii="Source Sans Pro" w:hAnsi="Source Sans Pro"/>
        </w:rPr>
        <w:t>$</w:t>
      </w:r>
      <w:r>
        <w:rPr>
          <w:rStyle w:val="NormalTok"/>
          <w:rFonts w:cs="Source Sans Pro" w:ascii="Source Sans Pro" w:hAnsi="Source Sans Pro"/>
        </w:rPr>
        <w:t xml:space="preserve">hold.time,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min.duration =</w:t>
      </w:r>
      <w:r>
        <w:rPr>
          <w:rStyle w:val="NormalTok"/>
          <w:rFonts w:cs="Source Sans Pro" w:ascii="Source Sans Pro" w:hAnsi="Source Sans Pro"/>
        </w:rPr>
        <w:t xml:space="preserve"> best_param</w:t>
      </w:r>
      <w:r>
        <w:rPr>
          <w:rStyle w:val="SpecialCharTok"/>
          <w:rFonts w:cs="Source Sans Pro" w:ascii="Source Sans Pro" w:hAnsi="Source Sans Pro"/>
        </w:rPr>
        <w:t>$</w:t>
      </w:r>
      <w:r>
        <w:rPr>
          <w:rStyle w:val="NormalTok"/>
          <w:rFonts w:cs="Source Sans Pro" w:ascii="Source Sans Pro" w:hAnsi="Source Sans Pro"/>
        </w:rPr>
        <w:t xml:space="preserve">min.duration,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max.duration =</w:t>
      </w:r>
      <w:r>
        <w:rPr>
          <w:rStyle w:val="NormalTok"/>
          <w:rFonts w:cs="Source Sans Pro" w:ascii="Source Sans Pro" w:hAnsi="Source Sans Pro"/>
        </w:rPr>
        <w:t xml:space="preserve"> best_param</w:t>
      </w:r>
      <w:r>
        <w:rPr>
          <w:rStyle w:val="SpecialCharTok"/>
          <w:rFonts w:cs="Source Sans Pro" w:ascii="Source Sans Pro" w:hAnsi="Source Sans Pro"/>
        </w:rPr>
        <w:t>$</w:t>
      </w:r>
      <w:r>
        <w:rPr>
          <w:rStyle w:val="NormalTok"/>
          <w:rFonts w:cs="Source Sans Pro" w:ascii="Source Sans Pro" w:hAnsi="Source Sans Pro"/>
        </w:rPr>
        <w:t xml:space="preserve">max.duration, </w:t>
      </w:r>
      <w:r>
        <w:rPr>
          <w:rFonts w:cs="Source Sans Pro" w:ascii="Source Sans Pro" w:hAnsi="Source Sans Pro"/>
        </w:rPr>
        <w:br/>
      </w:r>
      <w:r>
        <w:rPr>
          <w:rStyle w:val="NormalTok"/>
          <w:rFonts w:cs="Source Sans Pro" w:ascii="Source Sans Pro" w:hAnsi="Source Sans Pro"/>
        </w:rPr>
        <w:t xml:space="preserve">  </w:t>
      </w:r>
      <w:r>
        <w:rPr>
          <w:rStyle w:val="AttributeTok"/>
          <w:rFonts w:cs="Source Sans Pro" w:ascii="Source Sans Pro" w:hAnsi="Source Sans Pro"/>
        </w:rPr>
        <w:t>bp =</w:t>
      </w:r>
      <w:r>
        <w:rPr>
          <w:rStyle w:val="NormalTok"/>
          <w:rFonts w:cs="Source Sans Pro" w:ascii="Source Sans Pro" w:hAnsi="Source Sans Pro"/>
        </w:rPr>
        <w:t xml:space="preserve"> </w:t>
      </w:r>
      <w:r>
        <w:rPr>
          <w:rStyle w:val="FunctionTok"/>
          <w:rFonts w:cs="Source Sans Pro" w:ascii="Source Sans Pro" w:hAnsi="Source Sans Pro"/>
        </w:rPr>
        <w:t>c</w:t>
      </w:r>
      <w:r>
        <w:rPr>
          <w:rStyle w:val="NormalTok"/>
          <w:rFonts w:cs="Source Sans Pro" w:ascii="Source Sans Pro" w:hAnsi="Source Sans Pro"/>
        </w:rPr>
        <w:t>(</w:t>
      </w:r>
      <w:r>
        <w:rPr>
          <w:rStyle w:val="FloatTok"/>
          <w:rFonts w:cs="Source Sans Pro" w:ascii="Source Sans Pro" w:hAnsi="Source Sans Pro"/>
        </w:rPr>
        <w:t>0.5</w:t>
      </w:r>
      <w:r>
        <w:rPr>
          <w:rStyle w:val="NormalTok"/>
          <w:rFonts w:cs="Source Sans Pro" w:ascii="Source Sans Pro" w:hAnsi="Source Sans Pro"/>
        </w:rPr>
        <w:t xml:space="preserve">, </w:t>
      </w:r>
      <w:r>
        <w:rPr>
          <w:rStyle w:val="DecValTok"/>
          <w:rFonts w:cs="Source Sans Pro" w:ascii="Source Sans Pro" w:hAnsi="Source Sans Pro"/>
        </w:rPr>
        <w:t>10</w:t>
      </w:r>
      <w:r>
        <w:rPr>
          <w:rStyle w:val="NormalTok"/>
          <w:rFonts w:cs="Source Sans Pro" w:ascii="Source Sans Pro" w:hAnsi="Source Sans Pro"/>
        </w:rPr>
        <w:t>)</w:t>
      </w:r>
      <w:r>
        <w:rPr>
          <w:rFonts w:cs="Source Sans Pro" w:ascii="Source Sans Pro" w:hAnsi="Source Sans Pro"/>
        </w:rPr>
        <w:br/>
      </w:r>
      <w:r>
        <w:rPr>
          <w:rStyle w:val="NormalTok"/>
          <w:rFonts w:cs="Source Sans Pro" w:ascii="Source Sans Pro" w:hAnsi="Source Sans Pro"/>
        </w:rPr>
        <w:t>)</w:t>
      </w:r>
    </w:p>
    <w:p>
      <w:pPr>
        <w:pStyle w:val="FirstParagraph"/>
        <w:rPr>
          <w:rFonts w:ascii="Source Sans Pro" w:hAnsi="Source Sans Pro" w:cs="Source Sans Pro"/>
        </w:rPr>
      </w:pPr>
      <w:r>
        <w:rPr>
          <w:rFonts w:cs="Source Sans Pro" w:ascii="Source Sans Pro" w:hAnsi="Source Sans Pro"/>
        </w:rPr>
        <w:t>As our reference annotations include all sound files</w:t>
      </w:r>
      <w:ins w:id="536" w:author="Gloriana Chaverri" w:date="2022-07-13T17:17:00Z">
        <w:r>
          <w:rPr>
            <w:rFonts w:cs="Source Sans Pro" w:ascii="Source Sans Pro" w:hAnsi="Source Sans Pro"/>
          </w:rPr>
          <w:t>,</w:t>
        </w:r>
      </w:ins>
      <w:r>
        <w:rPr>
          <w:rFonts w:cs="Source Sans Pro" w:ascii="Source Sans Pro" w:hAnsi="Source Sans Pro"/>
        </w:rPr>
        <w:t xml:space="preserve"> we can evaluate the performance of the detection on the test set as well:</w:t>
      </w:r>
    </w:p>
    <w:p>
      <w:pPr>
        <w:pStyle w:val="SourceCode"/>
        <w:rPr>
          <w:rFonts w:ascii="Source Sans Pro" w:hAnsi="Source Sans Pro" w:cs="Source Sans Pro"/>
        </w:rPr>
      </w:pPr>
      <w:r>
        <w:rPr>
          <w:rStyle w:val="FunctionTok"/>
          <w:rFonts w:cs="Source Sans Pro" w:ascii="Source Sans Pro" w:hAnsi="Source Sans Pro"/>
        </w:rPr>
        <w:t>diagnose_detection</w:t>
      </w:r>
      <w:r>
        <w:rPr>
          <w:rStyle w:val="NormalTok"/>
          <w:rFonts w:cs="Source Sans Pro" w:ascii="Source Sans Pro" w:hAnsi="Source Sans Pro"/>
        </w:rPr>
        <w:t>(</w:t>
      </w:r>
      <w:r>
        <w:rPr>
          <w:rStyle w:val="AttributeTok"/>
          <w:rFonts w:cs="Source Sans Pro" w:ascii="Source Sans Pro" w:hAnsi="Source Sans Pro"/>
        </w:rPr>
        <w:t>reference =</w:t>
      </w:r>
      <w:r>
        <w:rPr>
          <w:rStyle w:val="NormalTok"/>
          <w:rFonts w:cs="Source Sans Pro" w:ascii="Source Sans Pro" w:hAnsi="Source Sans Pro"/>
        </w:rPr>
        <w:t xml:space="preserve"> test_ref, </w:t>
      </w:r>
      <w:r>
        <w:rPr>
          <w:rStyle w:val="AttributeTok"/>
          <w:rFonts w:cs="Source Sans Pro" w:ascii="Source Sans Pro" w:hAnsi="Source Sans Pro"/>
        </w:rPr>
        <w:t>detection =</w:t>
      </w:r>
      <w:r>
        <w:rPr>
          <w:rStyle w:val="NormalTok"/>
          <w:rFonts w:cs="Source Sans Pro" w:ascii="Source Sans Pro" w:hAnsi="Source Sans Pro"/>
        </w:rPr>
        <w:t xml:space="preserve"> det_test, </w:t>
      </w:r>
      <w:r>
        <w:rPr>
          <w:rStyle w:val="AttributeTok"/>
          <w:rFonts w:cs="Source Sans Pro" w:ascii="Source Sans Pro" w:hAnsi="Source Sans Pro"/>
        </w:rPr>
        <w:t>by.sound.file =</w:t>
      </w:r>
      <w:r>
        <w:rPr>
          <w:rStyle w:val="NormalTok"/>
          <w:rFonts w:cs="Source Sans Pro" w:ascii="Source Sans Pro" w:hAnsi="Source Sans Pro"/>
        </w:rPr>
        <w:t xml:space="preserve"> </w:t>
      </w:r>
      <w:r>
        <w:rPr>
          <w:rStyle w:val="ConstantTok"/>
          <w:rFonts w:cs="Source Sans Pro" w:ascii="Source Sans Pro" w:hAnsi="Source Sans Pro"/>
        </w:rPr>
        <w:t>FALSE</w:t>
      </w:r>
      <w:r>
        <w:rPr>
          <w:rStyle w:val="NormalTok"/>
          <w:rFonts w:cs="Source Sans Pro" w:ascii="Source Sans Pro" w:hAnsi="Source Sans Pro"/>
        </w:rPr>
        <w:t>)</w:t>
      </w:r>
    </w:p>
    <w:p>
      <w:pPr>
        <w:pStyle w:val="TextBody"/>
        <w:rPr>
          <w:rFonts w:ascii="Source Sans Pro" w:hAnsi="Source Sans Pro" w:cs="Source Sans Pro"/>
        </w:rPr>
      </w:pPr>
      <w:r>
        <w:rPr/>
        <w:drawing>
          <wp:inline distT="0" distB="0" distL="0" distR="0">
            <wp:extent cx="5480685" cy="44386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480685" cy="443865"/>
                    </a:xfrm>
                    <a:prstGeom prst="rect">
                      <a:avLst/>
                    </a:prstGeom>
                  </pic:spPr>
                </pic:pic>
              </a:graphicData>
            </a:graphic>
          </wp:inline>
        </w:drawing>
      </w:r>
    </w:p>
    <w:p>
      <w:pPr>
        <w:pStyle w:val="TextBody"/>
        <w:rPr/>
      </w:pPr>
      <w:r>
        <w:rPr>
          <w:rFonts w:cs="Source Sans Pro" w:ascii="Source Sans Pro" w:hAnsi="Source Sans Pro"/>
        </w:rPr>
        <w:t>The performance on the test data set was also acceptable with a F1 score of 0.95. Note that in the example we use</w:t>
      </w:r>
      <w:ins w:id="537" w:author="Gloriana Chaverri" w:date="2022-07-13T17:18:00Z">
        <w:r>
          <w:rPr>
            <w:rFonts w:cs="Source Sans Pro" w:ascii="Source Sans Pro" w:hAnsi="Source Sans Pro"/>
          </w:rPr>
          <w:t>d</w:t>
        </w:r>
      </w:ins>
      <w:r>
        <w:rPr>
          <w:rFonts w:cs="Source Sans Pro" w:ascii="Source Sans Pro" w:hAnsi="Source Sans Pro"/>
        </w:rPr>
        <w:t xml:space="preserve"> a small subset of sound files for training. More training data might be needed for optimizing a detection routine on larger data sets or recordings with more variable signals or background noise levels.</w:t>
      </w:r>
    </w:p>
    <w:p>
      <w:pPr>
        <w:pStyle w:val="Heading3"/>
        <w:rPr>
          <w:rFonts w:ascii="Source Sans Pro" w:hAnsi="Source Sans Pro" w:cs="Source Sans Pro"/>
        </w:rPr>
      </w:pPr>
      <w:bookmarkStart w:id="17" w:name="X39ce670ca64409b52abeb887fec975d6265afa5"/>
      <w:bookmarkStart w:id="18" w:name="additional-tools"/>
      <w:bookmarkEnd w:id="17"/>
      <w:bookmarkEnd w:id="18"/>
      <w:r>
        <w:rPr>
          <w:rFonts w:cs="Source Sans Pro" w:ascii="Source Sans Pro" w:hAnsi="Source Sans Pro"/>
        </w:rPr>
        <w:t>Additional tools</w:t>
      </w:r>
    </w:p>
    <w:p>
      <w:pPr>
        <w:pStyle w:val="FirstParagraph"/>
        <w:rPr>
          <w:rFonts w:ascii="Source Sans Pro" w:hAnsi="Source Sans Pro" w:cs="Source Sans Pro"/>
        </w:rPr>
      </w:pPr>
      <w:r>
        <w:rPr>
          <w:rFonts w:cs="Source Sans Pro" w:ascii="Source Sans Pro" w:hAnsi="Source Sans Pro"/>
        </w:rPr>
        <w:t xml:space="preserve">The </w:t>
      </w:r>
      <w:ins w:id="538" w:author="colibri" w:date="2022-08-04T08:45:00Z">
        <w:r>
          <w:rPr>
            <w:rFonts w:cs="Source Sans Pro" w:ascii="Source Sans Pro" w:hAnsi="Source Sans Pro"/>
            <w:i/>
            <w:iCs/>
          </w:rPr>
          <w:t>ohun</w:t>
        </w:r>
      </w:ins>
      <w:ins w:id="539" w:author="colibri" w:date="2022-08-04T08:45:00Z">
        <w:r>
          <w:rPr>
            <w:rFonts w:cs="Source Sans Pro" w:ascii="Source Sans Pro" w:hAnsi="Source Sans Pro"/>
          </w:rPr>
          <w:t xml:space="preserve"> </w:t>
        </w:r>
      </w:ins>
      <w:r>
        <w:rPr>
          <w:rFonts w:cs="Source Sans Pro" w:ascii="Source Sans Pro" w:hAnsi="Source Sans Pro"/>
        </w:rPr>
        <w:t xml:space="preserve">package offers additional tools to simplify acoustic signal detection. The function </w:t>
      </w:r>
      <w:commentRangeStart w:id="34"/>
      <w:r>
        <w:rPr>
          <w:rFonts w:cs="Source Sans Pro" w:ascii="Source Sans Pro" w:hAnsi="Source Sans Pro"/>
        </w:rPr>
        <w:t>‘</w:t>
      </w:r>
      <w:r>
        <w:rPr>
          <w:rFonts w:cs="Source Sans Pro" w:ascii="Source Sans Pro" w:hAnsi="Source Sans Pro"/>
        </w:rPr>
      </w:r>
      <w:commentRangeEnd w:id="34"/>
      <w:r>
        <w:commentReference w:id="34"/>
      </w:r>
      <w:r>
        <w:rPr>
          <w:rFonts w:cs="Source Sans Pro" w:ascii="Source Sans Pro" w:hAnsi="Source Sans Pro"/>
        </w:rPr>
        <w:t xml:space="preserve">feature_reference’ allows to extract information about the duration and frequency range of acoustic signals than can then be used to define tuning parameter values. This can be particularly useful for energy-based detection in which time and frequency attributes of the target signals are required. Detected signals can be labeled as false or true positives with the function ‘label_detection’. This allows users to explore the structure of false positives and figure out ways to </w:t>
      </w:r>
      <w:del w:id="540" w:author="colibri" w:date="2022-08-04T08:52:00Z">
        <w:r>
          <w:rPr>
            <w:rFonts w:cs="Source Sans Pro" w:ascii="Source Sans Pro" w:hAnsi="Source Sans Pro"/>
          </w:rPr>
          <w:delText xml:space="preserve">exclude </w:delText>
        </w:r>
      </w:del>
      <w:ins w:id="541" w:author="colibri" w:date="2022-08-04T08:52:00Z">
        <w:r>
          <w:rPr>
            <w:rFonts w:cs="Source Sans Pro" w:ascii="Source Sans Pro" w:hAnsi="Source Sans Pro"/>
          </w:rPr>
          <w:t xml:space="preserve">avoid </w:t>
        </w:r>
      </w:ins>
      <w:r>
        <w:rPr>
          <w:rFonts w:cs="Source Sans Pro" w:ascii="Source Sans Pro" w:hAnsi="Source Sans Pro"/>
        </w:rPr>
        <w:t>them. The function ‘filter_detections’ can be used to remove ambiguous signals (</w:t>
      </w:r>
      <w:r>
        <w:rPr>
          <w:rFonts w:cs="Source Sans Pro" w:ascii="Source Sans Pro" w:hAnsi="Source Sans Pro"/>
          <w:i/>
          <w:iCs/>
          <w:rPrChange w:id="0" w:author="colibri" w:date="2022-08-04T08:47:00Z">
            <w:rPr>
              <w:rFonts w:ascii="Source Sans Pro" w:hAnsi="Source Sans Pro" w:cs="Source Sans Pro"/>
            </w:rPr>
          </w:rPrChange>
        </w:rPr>
        <w:t>i.e.</w:t>
      </w:r>
      <w:r>
        <w:rPr>
          <w:rFonts w:cs="Source Sans Pro" w:ascii="Source Sans Pro" w:hAnsi="Source Sans Pro"/>
        </w:rPr>
        <w:t> those labeled as split or merged detection) keeping only those that maximize a specific criterium (</w:t>
      </w:r>
      <w:r>
        <w:rPr>
          <w:rFonts w:cs="Source Sans Pro" w:ascii="Source Sans Pro" w:hAnsi="Source Sans Pro"/>
          <w:i/>
          <w:iCs/>
          <w:rPrChange w:id="0" w:author="colibri" w:date="2022-08-04T08:47:00Z">
            <w:rPr>
              <w:rFonts w:ascii="Source Sans Pro" w:hAnsi="Source Sans Pro" w:cs="Source Sans Pro"/>
            </w:rPr>
          </w:rPrChange>
        </w:rPr>
        <w:t>i.e. </w:t>
      </w:r>
      <w:r>
        <w:rPr>
          <w:rFonts w:cs="Source Sans Pro" w:ascii="Source Sans Pro" w:hAnsi="Source Sans Pro"/>
        </w:rPr>
        <w:t xml:space="preserve">the highest template </w:t>
      </w:r>
      <w:del w:id="544" w:author="colibri" w:date="2022-08-04T08:52:00Z">
        <w:r>
          <w:rPr>
            <w:rFonts w:cs="Source Sans Pro" w:ascii="Source Sans Pro" w:hAnsi="Source Sans Pro"/>
          </w:rPr>
          <w:delText>correlacion</w:delText>
        </w:r>
      </w:del>
      <w:ins w:id="545" w:author="colibri" w:date="2022-08-04T08:52:00Z">
        <w:r>
          <w:rPr>
            <w:rFonts w:cs="Source Sans Pro" w:ascii="Source Sans Pro" w:hAnsi="Source Sans Pro"/>
          </w:rPr>
          <w:t>correlation</w:t>
        </w:r>
      </w:ins>
      <w:r>
        <w:rPr>
          <w:rFonts w:cs="Source Sans Pro" w:ascii="Source Sans Pro" w:hAnsi="Source Sans Pro"/>
        </w:rPr>
        <w:t>). Finally, note that several templates representing the range of variation in signal structure can be used to detect semi-stereotyped signals when running template-based detection (‘template_detection’ function).</w:t>
      </w:r>
    </w:p>
    <w:p>
      <w:pPr>
        <w:pStyle w:val="Heading2"/>
        <w:rPr>
          <w:rFonts w:ascii="Source Sans Pro" w:hAnsi="Source Sans Pro" w:cs="Source Sans Pro"/>
        </w:rPr>
      </w:pPr>
      <w:bookmarkStart w:id="19" w:name="discusion"/>
      <w:bookmarkStart w:id="20" w:name="additional-tools1"/>
      <w:bookmarkStart w:id="21" w:name="study-cases1"/>
      <w:bookmarkEnd w:id="19"/>
      <w:bookmarkEnd w:id="20"/>
      <w:bookmarkEnd w:id="21"/>
      <w:r>
        <w:rPr>
          <w:rFonts w:cs="Source Sans Pro" w:ascii="Source Sans Pro" w:hAnsi="Source Sans Pro"/>
        </w:rPr>
        <w:t>Discus</w:t>
      </w:r>
      <w:ins w:id="546" w:author="colibri" w:date="2022-08-04T08:58:00Z">
        <w:r>
          <w:rPr>
            <w:rFonts w:cs="Source Sans Pro" w:ascii="Source Sans Pro" w:hAnsi="Source Sans Pro"/>
          </w:rPr>
          <w:t>s</w:t>
        </w:r>
      </w:ins>
      <w:r>
        <w:rPr>
          <w:rFonts w:cs="Source Sans Pro" w:ascii="Source Sans Pro" w:hAnsi="Source Sans Pro"/>
        </w:rPr>
        <w:t>ion</w:t>
      </w:r>
    </w:p>
    <w:p>
      <w:pPr>
        <w:pStyle w:val="FirstParagraph"/>
        <w:rPr/>
      </w:pPr>
      <w:r>
        <w:rPr>
          <w:rFonts w:cs="Source Sans Pro" w:ascii="Source Sans Pro" w:hAnsi="Source Sans Pro"/>
        </w:rPr>
        <w:t xml:space="preserve">Here we have </w:t>
      </w:r>
      <w:del w:id="547" w:author="Gloriana Chaverri" w:date="2022-07-13T17:18:00Z">
        <w:r>
          <w:rPr>
            <w:rFonts w:cs="Source Sans Pro" w:ascii="Source Sans Pro" w:hAnsi="Source Sans Pro"/>
          </w:rPr>
          <w:delText xml:space="preserve">showed </w:delText>
        </w:r>
      </w:del>
      <w:ins w:id="548" w:author="Gloriana Chaverri" w:date="2022-07-13T17:18:00Z">
        <w:r>
          <w:rPr>
            <w:rFonts w:cs="Source Sans Pro" w:ascii="Source Sans Pro" w:hAnsi="Source Sans Pro"/>
          </w:rPr>
          <w:t xml:space="preserve">shown </w:t>
        </w:r>
      </w:ins>
      <w:r>
        <w:rPr>
          <w:rFonts w:cs="Source Sans Pro" w:ascii="Source Sans Pro" w:hAnsi="Source Sans Pro"/>
        </w:rPr>
        <w:t xml:space="preserve">how to </w:t>
      </w:r>
      <w:ins w:id="549" w:author="G. Smith-Vidaurre" w:date="2022-08-06T19:06:44Z">
        <w:r>
          <w:rPr>
            <w:rFonts w:cs="Source Sans Pro" w:ascii="Source Sans Pro" w:hAnsi="Source Sans Pro"/>
          </w:rPr>
          <w:t xml:space="preserve">carry out signal detection and </w:t>
        </w:r>
      </w:ins>
      <w:r>
        <w:rPr>
          <w:rFonts w:cs="Source Sans Pro" w:ascii="Source Sans Pro" w:hAnsi="Source Sans Pro"/>
        </w:rPr>
        <w:t xml:space="preserve">evaluate the performance of acoustic signal detection routines using the </w:t>
      </w:r>
      <w:ins w:id="550" w:author="colibri" w:date="2022-08-04T09:00:00Z">
        <w:r>
          <w:rPr>
            <w:rFonts w:cs="Source Sans Pro" w:ascii="Source Sans Pro" w:hAnsi="Source Sans Pro"/>
            <w:i/>
            <w:iCs/>
          </w:rPr>
          <w:t>ohun</w:t>
        </w:r>
      </w:ins>
      <w:ins w:id="551" w:author="colibri" w:date="2022-08-04T09:00:00Z">
        <w:r>
          <w:rPr>
            <w:rFonts w:cs="Source Sans Pro" w:ascii="Source Sans Pro" w:hAnsi="Source Sans Pro"/>
          </w:rPr>
          <w:t xml:space="preserve"> </w:t>
        </w:r>
      </w:ins>
      <w:r>
        <w:rPr>
          <w:rFonts w:cs="Source Sans Pro" w:ascii="Source Sans Pro" w:hAnsi="Source Sans Pro"/>
        </w:rPr>
        <w:t>package</w:t>
      </w:r>
      <w:del w:id="552" w:author="colibri" w:date="2022-08-04T09:00:00Z">
        <w:r>
          <w:rPr>
            <w:rFonts w:cs="Source Sans Pro" w:ascii="Source Sans Pro" w:hAnsi="Source Sans Pro"/>
          </w:rPr>
          <w:delText xml:space="preserve"> ohun</w:delText>
        </w:r>
      </w:del>
      <w:r>
        <w:rPr>
          <w:rFonts w:cs="Source Sans Pro" w:ascii="Source Sans Pro" w:hAnsi="Source Sans Pro"/>
        </w:rPr>
        <w:t xml:space="preserve">. </w:t>
      </w:r>
      <w:ins w:id="553" w:author="G. Smith-Vidaurre" w:date="2022-08-06T19:09:00Z">
        <w:r>
          <w:rPr>
            <w:rFonts w:cs="Source Sans Pro" w:ascii="Source Sans Pro" w:hAnsi="Source Sans Pro"/>
          </w:rPr>
          <w:t>Th</w:t>
        </w:r>
      </w:ins>
      <w:ins w:id="554" w:author="G. Smith-Vidaurre" w:date="2022-08-06T19:09:00Z">
        <w:r>
          <w:rPr>
            <w:rFonts w:cs="Source Sans Pro" w:ascii="Source Sans Pro" w:hAnsi="Source Sans Pro"/>
          </w:rPr>
          <w:t xml:space="preserve">ese detection routines </w:t>
        </w:r>
      </w:ins>
      <w:ins w:id="555" w:author="G. Smith-Vidaurre" w:date="2022-08-06T19:09:00Z">
        <w:r>
          <w:rPr>
            <w:rFonts w:cs="Source Sans Pro" w:ascii="Source Sans Pro" w:hAnsi="Source Sans Pro"/>
          </w:rPr>
          <w:t xml:space="preserve">can </w:t>
        </w:r>
      </w:ins>
      <w:ins w:id="556" w:author="G. Smith-Vidaurre" w:date="2022-08-06T19:09:00Z">
        <w:r>
          <w:rPr>
            <w:rFonts w:cs="Source Sans Pro" w:ascii="Source Sans Pro" w:hAnsi="Source Sans Pro"/>
          </w:rPr>
          <w:t xml:space="preserve">be iteratively tuned </w:t>
        </w:r>
      </w:ins>
      <w:ins w:id="557" w:author="G. Smith-Vidaurre" w:date="2022-08-06T19:09:00Z">
        <w:r>
          <w:rPr>
            <w:rFonts w:cs="Source Sans Pro" w:ascii="Source Sans Pro" w:hAnsi="Source Sans Pro"/>
          </w:rPr>
          <w:t xml:space="preserve">in order to find </w:t>
        </w:r>
      </w:ins>
      <w:ins w:id="558" w:author="G. Smith-Vidaurre" w:date="2022-08-06T19:09:00Z">
        <w:r>
          <w:rPr>
            <w:rFonts w:cs="Source Sans Pro" w:ascii="Source Sans Pro" w:hAnsi="Source Sans Pro"/>
          </w:rPr>
          <w:t xml:space="preserve">parameter </w:t>
        </w:r>
      </w:ins>
      <w:ins w:id="559" w:author="G. Smith-Vidaurre" w:date="2022-08-06T19:09:00Z">
        <w:r>
          <w:rPr>
            <w:rFonts w:cs="Source Sans Pro" w:ascii="Source Sans Pro" w:hAnsi="Source Sans Pro"/>
          </w:rPr>
          <w:t xml:space="preserve">values that optimize signal detection. </w:t>
        </w:r>
      </w:ins>
      <w:r>
        <w:rPr>
          <w:rFonts w:cs="Source Sans Pro" w:ascii="Source Sans Pro" w:hAnsi="Source Sans Pro"/>
        </w:rPr>
        <w:t xml:space="preserve">The package can </w:t>
      </w:r>
      <w:ins w:id="560" w:author="G. Smith-Vidaurre" w:date="2022-08-06T19:07:03Z">
        <w:r>
          <w:rPr>
            <w:rFonts w:cs="Source Sans Pro" w:ascii="Source Sans Pro" w:hAnsi="Source Sans Pro"/>
          </w:rPr>
          <w:t xml:space="preserve">also </w:t>
        </w:r>
      </w:ins>
      <w:r>
        <w:rPr>
          <w:rFonts w:cs="Source Sans Pro" w:ascii="Source Sans Pro" w:hAnsi="Source Sans Pro"/>
        </w:rPr>
        <w:t xml:space="preserve">evaluate </w:t>
      </w:r>
      <w:ins w:id="561" w:author="G. Smith-Vidaurre" w:date="2022-08-06T19:08:39Z">
        <w:r>
          <w:rPr>
            <w:rFonts w:cs="Source Sans Pro" w:ascii="Source Sans Pro" w:hAnsi="Source Sans Pro"/>
          </w:rPr>
          <w:t xml:space="preserve">the </w:t>
        </w:r>
      </w:ins>
      <w:r>
        <w:rPr>
          <w:rFonts w:cs="Source Sans Pro" w:ascii="Source Sans Pro" w:hAnsi="Source Sans Pro"/>
        </w:rPr>
        <w:t xml:space="preserve">detection </w:t>
      </w:r>
      <w:ins w:id="562" w:author="G. Smith-Vidaurre" w:date="2022-08-06T19:07:33Z">
        <w:r>
          <w:rPr>
            <w:rFonts w:cs="Source Sans Pro" w:ascii="Source Sans Pro" w:hAnsi="Source Sans Pro"/>
          </w:rPr>
          <w:t xml:space="preserve">performance of ohun functions compared </w:t>
        </w:r>
      </w:ins>
      <w:del w:id="563" w:author="G. Smith-Vidaurre" w:date="2022-08-06T19:07:44Z">
        <w:r>
          <w:rPr>
            <w:rFonts w:cs="Source Sans Pro" w:ascii="Source Sans Pro" w:hAnsi="Source Sans Pro"/>
          </w:rPr>
          <w:delText xml:space="preserve">outputs imported from </w:delText>
        </w:r>
      </w:del>
      <w:ins w:id="564" w:author="G. Smith-Vidaurre" w:date="2022-08-06T19:07:44Z">
        <w:r>
          <w:rPr>
            <w:rFonts w:cs="Source Sans Pro" w:ascii="Source Sans Pro" w:hAnsi="Source Sans Pro"/>
          </w:rPr>
          <w:t xml:space="preserve">to </w:t>
        </w:r>
      </w:ins>
      <w:ins w:id="565" w:author="G. Smith-Vidaurre" w:date="2022-08-06T19:08:44Z">
        <w:r>
          <w:rPr>
            <w:rFonts w:cs="Source Sans Pro" w:ascii="Source Sans Pro" w:hAnsi="Source Sans Pro"/>
          </w:rPr>
          <w:t xml:space="preserve">detections made using </w:t>
        </w:r>
      </w:ins>
      <w:r>
        <w:rPr>
          <w:rFonts w:cs="Source Sans Pro" w:ascii="Source Sans Pro" w:hAnsi="Source Sans Pro"/>
        </w:rPr>
        <w:t>other software</w:t>
      </w:r>
      <w:del w:id="566" w:author="G. Smith-Vidaurre" w:date="2022-08-06T19:08:51Z">
        <w:r>
          <w:rPr>
            <w:rFonts w:cs="Source Sans Pro" w:ascii="Source Sans Pro" w:hAnsi="Source Sans Pro"/>
          </w:rPr>
          <w:delText>, as well as its own detection routines</w:delText>
        </w:r>
      </w:del>
      <w:r>
        <w:rPr>
          <w:rFonts w:cs="Source Sans Pro" w:ascii="Source Sans Pro" w:hAnsi="Source Sans Pro"/>
        </w:rPr>
        <w:t xml:space="preserve">. </w:t>
      </w:r>
      <w:del w:id="567" w:author="G. Smith-Vidaurre" w:date="2022-08-06T19:08:59Z">
        <w:r>
          <w:rPr>
            <w:rFonts w:cs="Source Sans Pro" w:ascii="Source Sans Pro" w:hAnsi="Source Sans Pro"/>
          </w:rPr>
          <w:delText xml:space="preserve">The latter can be iterated over combinations of tuning parameters in order to find those values that optimize </w:delText>
        </w:r>
      </w:del>
      <w:del w:id="568" w:author="colibri" w:date="2022-08-04T09:14:00Z">
        <w:r>
          <w:rPr>
            <w:rFonts w:cs="Source Sans Pro" w:ascii="Source Sans Pro" w:hAnsi="Source Sans Pro"/>
          </w:rPr>
          <w:delText xml:space="preserve">a </w:delText>
        </w:r>
      </w:del>
      <w:del w:id="569" w:author="G. Smith-Vidaurre" w:date="2022-08-06T19:08:59Z">
        <w:r>
          <w:rPr>
            <w:rFonts w:cs="Source Sans Pro" w:ascii="Source Sans Pro" w:hAnsi="Source Sans Pro"/>
          </w:rPr>
          <w:delText xml:space="preserve">signal </w:delText>
        </w:r>
      </w:del>
      <w:del w:id="570" w:author="G. Smith-Vidaurre" w:date="2022-08-06T19:08:59Z">
        <w:r>
          <w:rPr>
            <w:rFonts w:cs="Source Sans Pro" w:ascii="Source Sans Pro" w:hAnsi="Source Sans Pro"/>
          </w:rPr>
          <w:delText>detection.</w:delText>
        </w:r>
      </w:del>
      <w:r>
        <w:rPr>
          <w:rFonts w:cs="Source Sans Pro" w:ascii="Source Sans Pro" w:hAnsi="Source Sans Pro"/>
        </w:rPr>
        <w:t xml:space="preserve"> </w:t>
      </w:r>
      <w:ins w:id="571" w:author="G. Smith-Vidaurre" w:date="2022-08-06T19:10:30Z">
        <w:r>
          <w:rPr>
            <w:rFonts w:cs="Source Sans Pro" w:ascii="Source Sans Pro" w:hAnsi="Source Sans Pro"/>
          </w:rPr>
          <w:t xml:space="preserve">Although </w:t>
        </w:r>
      </w:ins>
      <w:del w:id="572" w:author="G. Smith-Vidaurre" w:date="2022-08-06T19:10:34Z">
        <w:r>
          <w:rPr>
            <w:rFonts w:cs="Source Sans Pro" w:ascii="Source Sans Pro" w:hAnsi="Source Sans Pro"/>
          </w:rPr>
          <w:delText xml:space="preserve">Despite </w:delText>
        </w:r>
      </w:del>
      <w:r>
        <w:rPr>
          <w:rFonts w:cs="Source Sans Pro" w:ascii="Source Sans Pro" w:hAnsi="Source Sans Pro"/>
        </w:rPr>
        <w:t xml:space="preserve">signal detection indices </w:t>
      </w:r>
      <w:del w:id="573" w:author="G. Smith-Vidaurre" w:date="2022-08-06T19:10:36Z">
        <w:r>
          <w:rPr>
            <w:rFonts w:cs="Source Sans Pro" w:ascii="Source Sans Pro" w:hAnsi="Source Sans Pro"/>
          </w:rPr>
          <w:delText xml:space="preserve">being </w:delText>
        </w:r>
      </w:del>
      <w:ins w:id="574" w:author="G. Smith-Vidaurre" w:date="2022-08-06T19:10:36Z">
        <w:r>
          <w:rPr>
            <w:rFonts w:cs="Source Sans Pro" w:ascii="Source Sans Pro" w:hAnsi="Source Sans Pro"/>
          </w:rPr>
          <w:t xml:space="preserve">are </w:t>
        </w:r>
      </w:ins>
      <w:r>
        <w:rPr>
          <w:rFonts w:cs="Source Sans Pro" w:ascii="Source Sans Pro" w:hAnsi="Source Sans Pro"/>
        </w:rPr>
        <w:t>commonly reported when presenting new automatic detection methods, to our knowledge</w:t>
      </w:r>
      <w:ins w:id="575" w:author="colibri" w:date="2022-08-04T09:17:00Z">
        <w:r>
          <w:rPr>
            <w:rFonts w:cs="Source Sans Pro" w:ascii="Source Sans Pro" w:hAnsi="Source Sans Pro"/>
          </w:rPr>
          <w:t>,</w:t>
        </w:r>
      </w:ins>
      <w:r>
        <w:rPr>
          <w:rFonts w:cs="Source Sans Pro" w:ascii="Source Sans Pro" w:hAnsi="Source Sans Pro"/>
        </w:rPr>
        <w:t xml:space="preserve"> widely applicable performance</w:t>
      </w:r>
      <w:ins w:id="576" w:author="colibri" w:date="2022-08-04T09:20:00Z">
        <w:r>
          <w:rPr>
            <w:rFonts w:cs="Source Sans Pro" w:ascii="Source Sans Pro" w:hAnsi="Source Sans Pro"/>
          </w:rPr>
          <w:t>-</w:t>
        </w:r>
      </w:ins>
      <w:del w:id="577" w:author="colibri" w:date="2022-08-04T09:20:00Z">
        <w:r>
          <w:rPr>
            <w:rFonts w:cs="Source Sans Pro" w:ascii="Source Sans Pro" w:hAnsi="Source Sans Pro"/>
          </w:rPr>
          <w:delText xml:space="preserve"> </w:delText>
        </w:r>
      </w:del>
      <w:r>
        <w:rPr>
          <w:rFonts w:cs="Source Sans Pro" w:ascii="Source Sans Pro" w:hAnsi="Source Sans Pro"/>
        </w:rPr>
        <w:t xml:space="preserve">evaluating routines have not been made available in </w:t>
      </w:r>
      <w:del w:id="578" w:author="G. Smith-Vidaurre" w:date="2022-08-06T19:11:22Z">
        <w:r>
          <w:rPr>
            <w:rFonts w:cs="Source Sans Pro" w:ascii="Source Sans Pro" w:hAnsi="Source Sans Pro"/>
          </w:rPr>
          <w:delText xml:space="preserve">a </w:delText>
        </w:r>
      </w:del>
      <w:r>
        <w:rPr>
          <w:rFonts w:cs="Source Sans Pro" w:ascii="Source Sans Pro" w:hAnsi="Source Sans Pro"/>
        </w:rPr>
        <w:t>free</w:t>
      </w:r>
      <w:del w:id="579" w:author="G. Smith-Vidaurre" w:date="2022-08-06T19:11:33Z">
        <w:r>
          <w:rPr>
            <w:rFonts w:cs="Source Sans Pro" w:ascii="Source Sans Pro" w:hAnsi="Source Sans Pro"/>
          </w:rPr>
          <w:delText>, open source platform</w:delText>
        </w:r>
      </w:del>
      <w:ins w:id="580" w:author="G. Smith-Vidaurre" w:date="2022-08-06T19:11:33Z">
        <w:r>
          <w:rPr>
            <w:rFonts w:cs="Source Sans Pro" w:ascii="Source Sans Pro" w:hAnsi="Source Sans Pro"/>
          </w:rPr>
          <w:t xml:space="preserve"> </w:t>
        </w:r>
      </w:ins>
      <w:ins w:id="581" w:author="G. Smith-Vidaurre" w:date="2022-08-06T19:11:33Z">
        <w:r>
          <w:rPr>
            <w:rFonts w:cs="Source Sans Pro" w:ascii="Source Sans Pro" w:hAnsi="Source Sans Pro"/>
          </w:rPr>
          <w:t>tools for automated detection</w:t>
        </w:r>
      </w:ins>
      <w:r>
        <w:rPr>
          <w:rFonts w:cs="Source Sans Pro" w:ascii="Source Sans Pro" w:hAnsi="Source Sans Pro"/>
        </w:rPr>
        <w:t>. Providing a common framework for</w:t>
      </w:r>
      <w:ins w:id="582" w:author="G. Smith-Vidaurre" w:date="2022-08-06T19:11:43Z">
        <w:r>
          <w:rPr>
            <w:rFonts w:cs="Source Sans Pro" w:ascii="Source Sans Pro" w:hAnsi="Source Sans Pro"/>
          </w:rPr>
          <w:t xml:space="preserve"> </w:t>
        </w:r>
      </w:ins>
      <w:ins w:id="583" w:author="G. Smith-Vidaurre" w:date="2022-08-06T19:11:43Z">
        <w:r>
          <w:rPr>
            <w:rFonts w:cs="Source Sans Pro" w:ascii="Source Sans Pro" w:hAnsi="Source Sans Pro"/>
          </w:rPr>
          <w:t>the evaluation of</w:t>
        </w:r>
      </w:ins>
      <w:r>
        <w:rPr>
          <w:rFonts w:cs="Source Sans Pro" w:ascii="Source Sans Pro" w:hAnsi="Source Sans Pro"/>
        </w:rPr>
        <w:t xml:space="preserve"> acoustic signal detection</w:t>
      </w:r>
      <w:del w:id="584" w:author="G. Smith-Vidaurre" w:date="2022-08-06T19:11:49Z">
        <w:r>
          <w:rPr>
            <w:rFonts w:cs="Source Sans Pro" w:ascii="Source Sans Pro" w:hAnsi="Source Sans Pro"/>
          </w:rPr>
          <w:delText xml:space="preserve"> evaluation</w:delText>
        </w:r>
      </w:del>
      <w:r>
        <w:rPr>
          <w:rFonts w:cs="Source Sans Pro" w:ascii="Source Sans Pro" w:hAnsi="Source Sans Pro"/>
        </w:rPr>
        <w:t xml:space="preserve"> can simplify comparing </w:t>
      </w:r>
      <w:ins w:id="585" w:author="G. Smith-Vidaurre" w:date="2022-08-06T19:12:18Z">
        <w:r>
          <w:rPr>
            <w:rFonts w:cs="Source Sans Pro" w:ascii="Source Sans Pro" w:hAnsi="Source Sans Pro"/>
          </w:rPr>
          <w:t xml:space="preserve">the </w:t>
        </w:r>
      </w:ins>
      <w:r>
        <w:rPr>
          <w:rFonts w:cs="Source Sans Pro" w:ascii="Source Sans Pro" w:hAnsi="Source Sans Pro"/>
        </w:rPr>
        <w:t>performance</w:t>
      </w:r>
      <w:del w:id="586" w:author="G. Smith-Vidaurre" w:date="2022-08-06T19:12:21Z">
        <w:r>
          <w:rPr>
            <w:rFonts w:cs="Source Sans Pro" w:ascii="Source Sans Pro" w:hAnsi="Source Sans Pro"/>
          </w:rPr>
          <w:delText>s</w:delText>
        </w:r>
      </w:del>
      <w:r>
        <w:rPr>
          <w:rFonts w:cs="Source Sans Pro" w:ascii="Source Sans Pro" w:hAnsi="Source Sans Pro"/>
        </w:rPr>
        <w:t xml:space="preserve"> of different tools and the selection of those </w:t>
      </w:r>
      <w:ins w:id="587" w:author="G. Smith-Vidaurre" w:date="2022-08-06T19:12:24Z">
        <w:r>
          <w:rPr>
            <w:rFonts w:cs="Source Sans Pro" w:ascii="Source Sans Pro" w:hAnsi="Source Sans Pro"/>
          </w:rPr>
          <w:t xml:space="preserve">tools </w:t>
        </w:r>
      </w:ins>
      <w:r>
        <w:rPr>
          <w:rFonts w:cs="Source Sans Pro" w:ascii="Source Sans Pro" w:hAnsi="Source Sans Pro"/>
        </w:rPr>
        <w:t xml:space="preserve">better suited to </w:t>
      </w:r>
      <w:del w:id="588" w:author="colibri" w:date="2022-08-04T09:23:00Z">
        <w:r>
          <w:rPr>
            <w:rFonts w:cs="Source Sans Pro" w:ascii="Source Sans Pro" w:hAnsi="Source Sans Pro"/>
          </w:rPr>
          <w:delText xml:space="preserve">our </w:delText>
        </w:r>
      </w:del>
      <w:ins w:id="589" w:author="colibri" w:date="2022-08-04T09:23:00Z">
        <w:r>
          <w:rPr>
            <w:rFonts w:cs="Source Sans Pro" w:ascii="Source Sans Pro" w:hAnsi="Source Sans Pro"/>
          </w:rPr>
          <w:t xml:space="preserve">a given </w:t>
        </w:r>
      </w:ins>
      <w:ins w:id="590" w:author="G. Smith-Vidaurre" w:date="2022-08-06T19:12:36Z">
        <w:r>
          <w:rPr>
            <w:rFonts w:cs="Source Sans Pro" w:ascii="Source Sans Pro" w:hAnsi="Source Sans Pro"/>
          </w:rPr>
          <w:t xml:space="preserve">research question </w:t>
        </w:r>
      </w:ins>
      <w:ins w:id="591" w:author="G. Smith-Vidaurre" w:date="2022-08-06T19:12:36Z">
        <w:r>
          <w:rPr>
            <w:rFonts w:cs="Source Sans Pro" w:ascii="Source Sans Pro" w:hAnsi="Source Sans Pro"/>
          </w:rPr>
          <w:t xml:space="preserve">and study </w:t>
        </w:r>
      </w:ins>
      <w:r>
        <w:rPr>
          <w:rFonts w:cs="Source Sans Pro" w:ascii="Source Sans Pro" w:hAnsi="Source Sans Pro"/>
        </w:rPr>
        <w:t>system</w:t>
      </w:r>
      <w:del w:id="592" w:author="G. Smith-Vidaurre" w:date="2022-08-06T19:12:34Z">
        <w:r>
          <w:rPr>
            <w:rFonts w:cs="Source Sans Pro" w:ascii="Source Sans Pro" w:hAnsi="Source Sans Pro"/>
          </w:rPr>
          <w:delText xml:space="preserve"> and research question</w:delText>
        </w:r>
      </w:del>
      <w:r>
        <w:rPr>
          <w:rFonts w:cs="Source Sans Pro" w:ascii="Source Sans Pro" w:hAnsi="Source Sans Pro"/>
        </w:rPr>
        <w:t xml:space="preserve">. </w:t>
      </w:r>
      <w:del w:id="593" w:author="G. Smith-Vidaurre" w:date="2022-08-06T19:12:43Z">
        <w:r>
          <w:rPr>
            <w:rFonts w:cs="Source Sans Pro" w:ascii="Source Sans Pro" w:hAnsi="Source Sans Pro"/>
          </w:rPr>
          <w:delText>Note that t</w:delText>
        </w:r>
      </w:del>
      <w:ins w:id="594" w:author="G. Smith-Vidaurre" w:date="2022-08-06T19:12:43Z">
        <w:r>
          <w:rPr>
            <w:rFonts w:cs="Source Sans Pro" w:ascii="Source Sans Pro" w:hAnsi="Source Sans Pro"/>
          </w:rPr>
          <w:t>T</w:t>
        </w:r>
      </w:ins>
      <w:r>
        <w:rPr>
          <w:rFonts w:cs="Source Sans Pro" w:ascii="Source Sans Pro" w:hAnsi="Source Sans Pro"/>
        </w:rPr>
        <w:t xml:space="preserve">he tools offered by </w:t>
      </w:r>
      <w:r>
        <w:rPr>
          <w:rFonts w:cs="Source Sans Pro" w:ascii="Source Sans Pro" w:hAnsi="Source Sans Pro"/>
          <w:i/>
          <w:iCs/>
          <w:rPrChange w:id="0" w:author="colibri" w:date="2022-08-04T09:22:00Z">
            <w:rPr>
              <w:rFonts w:ascii="Source Sans Pro" w:hAnsi="Source Sans Pro" w:cs="Source Sans Pro"/>
            </w:rPr>
          </w:rPrChange>
        </w:rPr>
        <w:t>ohun</w:t>
      </w:r>
      <w:r>
        <w:rPr>
          <w:rFonts w:cs="Source Sans Pro" w:ascii="Source Sans Pro" w:hAnsi="Source Sans Pro"/>
        </w:rPr>
        <w:t xml:space="preserve"> for diagnosing </w:t>
      </w:r>
      <w:del w:id="596" w:author="colibri" w:date="2022-08-04T09:27:00Z">
        <w:r>
          <w:rPr>
            <w:rFonts w:cs="Source Sans Pro" w:ascii="Source Sans Pro" w:hAnsi="Source Sans Pro"/>
          </w:rPr>
          <w:delText xml:space="preserve">a </w:delText>
        </w:r>
      </w:del>
      <w:ins w:id="597" w:author="colibri" w:date="2022-08-04T09:27:00Z">
        <w:r>
          <w:rPr>
            <w:rFonts w:cs="Source Sans Pro" w:ascii="Source Sans Pro" w:hAnsi="Source Sans Pro"/>
          </w:rPr>
          <w:t xml:space="preserve">signal </w:t>
        </w:r>
      </w:ins>
      <w:r>
        <w:rPr>
          <w:rFonts w:cs="Source Sans Pro" w:ascii="Source Sans Pro" w:hAnsi="Source Sans Pro"/>
        </w:rPr>
        <w:t xml:space="preserve">detection </w:t>
      </w:r>
      <w:del w:id="598" w:author="colibri" w:date="2022-08-04T09:29:00Z">
        <w:r>
          <w:rPr>
            <w:rFonts w:cs="Source Sans Pro" w:ascii="Source Sans Pro" w:hAnsi="Source Sans Pro"/>
          </w:rPr>
          <w:delText xml:space="preserve">should </w:delText>
        </w:r>
      </w:del>
      <w:ins w:id="599" w:author="colibri" w:date="2022-08-04T09:29:00Z">
        <w:r>
          <w:rPr>
            <w:rFonts w:cs="Source Sans Pro" w:ascii="Source Sans Pro" w:hAnsi="Source Sans Pro"/>
          </w:rPr>
          <w:t xml:space="preserve">may </w:t>
        </w:r>
      </w:ins>
      <w:r>
        <w:rPr>
          <w:rFonts w:cs="Source Sans Pro" w:ascii="Source Sans Pro" w:hAnsi="Source Sans Pro"/>
        </w:rPr>
        <w:t xml:space="preserve">not be </w:t>
      </w:r>
      <w:del w:id="600" w:author="colibri" w:date="2022-08-04T09:29:00Z">
        <w:r>
          <w:rPr>
            <w:rFonts w:cs="Source Sans Pro" w:ascii="Source Sans Pro" w:hAnsi="Source Sans Pro"/>
          </w:rPr>
          <w:delText xml:space="preserve">necessarily </w:delText>
        </w:r>
      </w:del>
      <w:r>
        <w:rPr>
          <w:rFonts w:cs="Source Sans Pro" w:ascii="Source Sans Pro" w:hAnsi="Source Sans Pro"/>
        </w:rPr>
        <w:t xml:space="preserve">limited to acoustic data. </w:t>
      </w:r>
      <w:ins w:id="601" w:author="G. Smith-Vidaurre" w:date="2022-08-06T19:13:30Z">
        <w:r>
          <w:rPr>
            <w:rFonts w:cs="Source Sans Pro" w:ascii="Source Sans Pro" w:hAnsi="Source Sans Pro"/>
            <w:i/>
            <w:iCs/>
          </w:rPr>
          <w:t>ohun</w:t>
        </w:r>
      </w:ins>
      <w:ins w:id="602" w:author="G. Smith-Vidaurre" w:date="2022-08-06T19:13:30Z">
        <w:r>
          <w:rPr>
            <w:rFonts w:cs="Source Sans Pro" w:ascii="Source Sans Pro" w:hAnsi="Source Sans Pro"/>
          </w:rPr>
          <w:t xml:space="preserve"> can also be used for cases in </w:t>
        </w:r>
      </w:ins>
      <w:del w:id="603" w:author="G. Smith-Vidaurre" w:date="2022-08-06T19:13:45Z">
        <w:r>
          <w:rPr>
            <w:rFonts w:cs="Source Sans Pro" w:ascii="Source Sans Pro" w:hAnsi="Source Sans Pro"/>
          </w:rPr>
          <w:delText>Any type of automat</w:delText>
        </w:r>
      </w:del>
      <w:del w:id="604" w:author="G. Smith-Vidaurre" w:date="2022-08-06T19:13:45Z">
        <w:r>
          <w:rPr>
            <w:rFonts w:cs="Source Sans Pro" w:ascii="Source Sans Pro" w:hAnsi="Source Sans Pro"/>
          </w:rPr>
          <w:delText>ed</w:delText>
        </w:r>
      </w:del>
      <w:del w:id="605" w:author="colibri" w:date="2022-08-04T09:31:00Z">
        <w:r>
          <w:rPr>
            <w:rFonts w:cs="Source Sans Pro" w:ascii="Source Sans Pro" w:hAnsi="Source Sans Pro"/>
          </w:rPr>
          <w:delText>ic</w:delText>
        </w:r>
      </w:del>
      <w:del w:id="606" w:author="G. Smith-Vidaurre" w:date="2022-08-06T19:13:45Z">
        <w:r>
          <w:rPr>
            <w:rFonts w:cs="Source Sans Pro" w:ascii="Source Sans Pro" w:hAnsi="Source Sans Pro"/>
          </w:rPr>
          <w:delText xml:space="preserve"> detection in</w:delText>
        </w:r>
      </w:del>
      <w:r>
        <w:rPr>
          <w:rFonts w:cs="Source Sans Pro" w:ascii="Source Sans Pro" w:hAnsi="Source Sans Pro"/>
        </w:rPr>
        <w:t xml:space="preserve"> which the time of occurrence of discrete events needs to be </w:t>
      </w:r>
      <w:ins w:id="607" w:author="G. Smith-Vidaurre" w:date="2022-08-06T19:14:06Z">
        <w:r>
          <w:rPr>
            <w:rFonts w:cs="Source Sans Pro" w:ascii="Source Sans Pro" w:hAnsi="Source Sans Pro"/>
          </w:rPr>
          <w:t xml:space="preserve">identified </w:t>
        </w:r>
      </w:ins>
      <w:del w:id="608" w:author="G. Smith-Vidaurre" w:date="2022-08-06T19:14:17Z">
        <w:r>
          <w:rPr>
            <w:rFonts w:cs="Source Sans Pro" w:ascii="Source Sans Pro" w:hAnsi="Source Sans Pro"/>
          </w:rPr>
          <w:delText>found can be evaluated and optimized by comparing it to a reference annotation</w:delText>
        </w:r>
      </w:del>
      <w:del w:id="609" w:author="Gloriana Chaverri" w:date="2022-07-13T17:19:00Z">
        <w:r>
          <w:rPr>
            <w:rFonts w:cs="Source Sans Pro" w:ascii="Source Sans Pro" w:hAnsi="Source Sans Pro"/>
          </w:rPr>
          <w:delText xml:space="preserve">. </w:delText>
        </w:r>
      </w:del>
      <w:ins w:id="610" w:author="Gloriana Chaverri" w:date="2022-07-13T17:19:00Z">
        <w:r>
          <w:rPr>
            <w:rFonts w:cs="Source Sans Pro" w:ascii="Source Sans Pro" w:hAnsi="Source Sans Pro"/>
          </w:rPr>
          <w:t xml:space="preserve">, </w:t>
        </w:r>
      </w:ins>
      <w:del w:id="611" w:author="Gloriana Chaverri" w:date="2022-07-13T17:19:00Z">
        <w:r>
          <w:rPr>
            <w:rFonts w:cs="Source Sans Pro" w:ascii="Source Sans Pro" w:hAnsi="Source Sans Pro"/>
          </w:rPr>
          <w:delText xml:space="preserve">For </w:delText>
        </w:r>
      </w:del>
      <w:del w:id="612" w:author="G. Smith-Vidaurre" w:date="2022-08-06T19:15:05Z">
        <w:r>
          <w:rPr>
            <w:rFonts w:cs="Source Sans Pro" w:ascii="Source Sans Pro" w:hAnsi="Source Sans Pro"/>
          </w:rPr>
          <w:delText xml:space="preserve">for </w:delText>
        </w:r>
      </w:del>
      <w:del w:id="613" w:author="G. Smith-Vidaurre" w:date="2022-08-06T19:15:05Z">
        <w:r>
          <w:rPr>
            <w:rFonts w:cs="Source Sans Pro" w:ascii="Source Sans Pro" w:hAnsi="Source Sans Pro"/>
          </w:rPr>
          <w:delText>instance</w:delText>
        </w:r>
      </w:del>
      <w:del w:id="614" w:author="G. Smith-Vidaurre" w:date="2022-08-06T19:15:05Z">
        <w:r>
          <w:rPr>
            <w:rFonts w:cs="Source Sans Pro" w:ascii="Source Sans Pro" w:hAnsi="Source Sans Pro"/>
          </w:rPr>
          <w:delText>,</w:delText>
        </w:r>
      </w:del>
      <w:del w:id="615" w:author="G. Smith-Vidaurre" w:date="2022-08-06T19:15:05Z">
        <w:r>
          <w:rPr>
            <w:rFonts w:cs="Source Sans Pro" w:ascii="Source Sans Pro" w:hAnsi="Source Sans Pro"/>
          </w:rPr>
          <w:delText xml:space="preserve"> </w:delText>
        </w:r>
      </w:del>
      <w:ins w:id="616" w:author="G. Smith-Vidaurre" w:date="2022-08-06T19:15:05Z">
        <w:r>
          <w:rPr>
            <w:rFonts w:cs="Source Sans Pro" w:ascii="Source Sans Pro" w:hAnsi="Source Sans Pro"/>
          </w:rPr>
          <w:t xml:space="preserve">such as </w:t>
        </w:r>
      </w:ins>
      <w:r>
        <w:rPr>
          <w:rFonts w:cs="Source Sans Pro" w:ascii="Source Sans Pro" w:hAnsi="Source Sans Pro"/>
        </w:rPr>
        <w:t>detecti</w:t>
      </w:r>
      <w:ins w:id="617" w:author="G. Smith-Vidaurre" w:date="2022-08-06T19:15:09Z">
        <w:r>
          <w:rPr>
            <w:rFonts w:cs="Source Sans Pro" w:ascii="Source Sans Pro" w:hAnsi="Source Sans Pro"/>
          </w:rPr>
          <w:t>ng</w:t>
        </w:r>
      </w:ins>
      <w:del w:id="618" w:author="G. Smith-Vidaurre" w:date="2022-08-06T19:15:11Z">
        <w:r>
          <w:rPr>
            <w:rFonts w:cs="Source Sans Pro" w:ascii="Source Sans Pro" w:hAnsi="Source Sans Pro"/>
          </w:rPr>
          <w:delText>on of</w:delText>
        </w:r>
      </w:del>
      <w:r>
        <w:rPr>
          <w:rFonts w:cs="Source Sans Pro" w:ascii="Source Sans Pro" w:hAnsi="Source Sans Pro"/>
        </w:rPr>
        <w:t xml:space="preserve"> specific behaviors in video</w:t>
      </w:r>
      <w:del w:id="619" w:author="G. Smith-Vidaurre" w:date="2022-08-06T19:15:15Z">
        <w:r>
          <w:rPr>
            <w:rFonts w:cs="Source Sans Pro" w:ascii="Source Sans Pro" w:hAnsi="Source Sans Pro"/>
          </w:rPr>
          <w:delText xml:space="preserve"> analysis</w:delText>
        </w:r>
      </w:del>
      <w:ins w:id="620" w:author="G. Smith-Vidaurre" w:date="2022-08-06T19:15:15Z">
        <w:r>
          <w:rPr>
            <w:rFonts w:cs="Source Sans Pro" w:ascii="Source Sans Pro" w:hAnsi="Source Sans Pro"/>
          </w:rPr>
          <w:t>s</w:t>
        </w:r>
      </w:ins>
      <w:r>
        <w:rPr>
          <w:rFonts w:cs="Source Sans Pro" w:ascii="Source Sans Pro" w:hAnsi="Source Sans Pro"/>
        </w:rPr>
        <w:t xml:space="preserve"> of animal motor activity (</w:t>
      </w:r>
      <w:ins w:id="621" w:author="colibri" w:date="2022-08-04T09:35:00Z">
        <w:r>
          <w:rPr>
            <w:rFonts w:cs="Source Sans Pro" w:ascii="Source Sans Pro" w:hAnsi="Source Sans Pro"/>
            <w:i/>
            <w:iCs/>
          </w:rPr>
          <w:t>e.g.</w:t>
        </w:r>
      </w:ins>
      <w:ins w:id="622" w:author="colibri" w:date="2022-08-04T09:35:00Z">
        <w:r>
          <w:rPr>
            <w:rFonts w:cs="Source Sans Pro" w:ascii="Source Sans Pro" w:hAnsi="Source Sans Pro"/>
          </w:rPr>
          <w:t>,</w:t>
        </w:r>
      </w:ins>
      <w:ins w:id="623" w:author="colibri" w:date="2022-08-04T09:35:00Z">
        <w:commentRangeStart w:id="35"/>
        <w:r>
          <w:rPr>
            <w:rFonts w:cs="Source Sans Pro" w:ascii="Source Sans Pro" w:hAnsi="Source Sans Pro"/>
          </w:rPr>
          <w:t xml:space="preserve"> </w:t>
        </w:r>
      </w:ins>
      <w:r>
        <w:rPr>
          <w:rFonts w:cs="Source Sans Pro" w:ascii="Source Sans Pro" w:hAnsi="Source Sans Pro"/>
        </w:rPr>
      </w:r>
      <w:commentRangeEnd w:id="35"/>
      <w:r>
        <w:commentReference w:id="35"/>
      </w:r>
      <w:r>
        <w:rPr>
          <w:rFonts w:cs="Source Sans Pro" w:ascii="Source Sans Pro" w:hAnsi="Source Sans Pro"/>
        </w:rPr>
        <w:t>Sturman et al 2020; Hsu &amp; Yttri 2021; DeepEthogram).</w:t>
      </w:r>
      <w:ins w:id="624" w:author="G. Smith-Vidaurre" w:date="2022-08-06T19:15:18Z">
        <w:r>
          <w:rPr>
            <w:rFonts w:cs="Source Sans Pro" w:ascii="Source Sans Pro" w:hAnsi="Source Sans Pro"/>
          </w:rPr>
          <w:t xml:space="preserve"> </w:t>
        </w:r>
      </w:ins>
      <w:ins w:id="625" w:author="G. Smith-Vidaurre" w:date="2022-08-06T19:15:18Z">
        <w:r>
          <w:rPr>
            <w:rFonts w:cs="Source Sans Pro" w:ascii="Source Sans Pro" w:hAnsi="Source Sans Pro"/>
          </w:rPr>
          <w:t>The detection of such motor events in video</w:t>
        </w:r>
      </w:ins>
      <w:ins w:id="626" w:author="G. Smith-Vidaurre" w:date="2022-08-06T19:14:18Z">
        <w:r>
          <w:rPr>
            <w:rFonts w:cs="Source Sans Pro" w:ascii="Source Sans Pro" w:hAnsi="Source Sans Pro"/>
          </w:rPr>
          <w:t xml:space="preserve"> can </w:t>
        </w:r>
      </w:ins>
      <w:ins w:id="627" w:author="G. Smith-Vidaurre" w:date="2022-08-06T19:14:18Z">
        <w:r>
          <w:rPr>
            <w:rFonts w:cs="Source Sans Pro" w:ascii="Source Sans Pro" w:hAnsi="Source Sans Pro"/>
          </w:rPr>
          <w:t xml:space="preserve">also </w:t>
        </w:r>
      </w:ins>
      <w:ins w:id="628" w:author="G. Smith-Vidaurre" w:date="2022-08-06T19:14:18Z">
        <w:r>
          <w:rPr>
            <w:rFonts w:cs="Source Sans Pro" w:ascii="Source Sans Pro" w:hAnsi="Source Sans Pro"/>
          </w:rPr>
          <w:t xml:space="preserve">be evaluated and optimized </w:t>
        </w:r>
      </w:ins>
      <w:ins w:id="629" w:author="G. Smith-Vidaurre" w:date="2022-08-06T19:14:18Z">
        <w:r>
          <w:rPr>
            <w:rFonts w:cs="Source Sans Pro" w:ascii="Source Sans Pro" w:hAnsi="Source Sans Pro"/>
          </w:rPr>
          <w:t xml:space="preserve">in </w:t>
        </w:r>
      </w:ins>
      <w:ins w:id="630" w:author="G. Smith-Vidaurre" w:date="2022-08-06T19:14:18Z">
        <w:r>
          <w:rPr>
            <w:rFonts w:cs="Source Sans Pro" w:ascii="Source Sans Pro" w:hAnsi="Source Sans Pro"/>
          </w:rPr>
          <w:t>compari</w:t>
        </w:r>
      </w:ins>
      <w:ins w:id="631" w:author="G. Smith-Vidaurre" w:date="2022-08-06T19:14:18Z">
        <w:r>
          <w:rPr>
            <w:rFonts w:cs="Source Sans Pro" w:ascii="Source Sans Pro" w:hAnsi="Source Sans Pro"/>
          </w:rPr>
          <w:t>son</w:t>
        </w:r>
      </w:ins>
      <w:ins w:id="632" w:author="G. Smith-Vidaurre" w:date="2022-08-06T19:14:18Z">
        <w:r>
          <w:rPr>
            <w:rFonts w:cs="Source Sans Pro" w:ascii="Source Sans Pro" w:hAnsi="Source Sans Pro"/>
          </w:rPr>
          <w:t xml:space="preserve"> to a reference annotation</w:t>
        </w:r>
      </w:ins>
      <w:ins w:id="633" w:author="G. Smith-Vidaurre" w:date="2022-08-06T19:15:46Z">
        <w:r>
          <w:rPr>
            <w:rFonts w:cs="Source Sans Pro" w:ascii="Source Sans Pro" w:hAnsi="Source Sans Pro"/>
          </w:rPr>
          <w:t xml:space="preserve">, </w:t>
        </w:r>
      </w:ins>
      <w:ins w:id="634" w:author="G. Smith-Vidaurre" w:date="2022-08-06T19:15:46Z">
        <w:r>
          <w:rPr>
            <w:rFonts w:cs="Source Sans Pro" w:ascii="Source Sans Pro" w:hAnsi="Source Sans Pro"/>
          </w:rPr>
          <w:t>as we have shown above for acoustic signals.</w:t>
        </w:r>
      </w:ins>
    </w:p>
    <w:p>
      <w:pPr>
        <w:pStyle w:val="TextBody"/>
        <w:rPr/>
      </w:pPr>
      <w:r>
        <w:rPr>
          <w:rFonts w:cs="Source Sans Pro" w:ascii="Source Sans Pro" w:hAnsi="Source Sans Pro"/>
        </w:rPr>
        <w:t xml:space="preserve">The </w:t>
      </w:r>
      <w:ins w:id="635" w:author="colibri" w:date="2022-08-04T09:37:00Z">
        <w:r>
          <w:rPr>
            <w:rFonts w:cs="Source Sans Pro" w:ascii="Source Sans Pro" w:hAnsi="Source Sans Pro"/>
            <w:i/>
            <w:iCs/>
          </w:rPr>
          <w:t xml:space="preserve">ohun </w:t>
        </w:r>
      </w:ins>
      <w:r>
        <w:rPr>
          <w:rFonts w:cs="Source Sans Pro" w:ascii="Source Sans Pro" w:hAnsi="Source Sans Pro"/>
        </w:rPr>
        <w:t>package provides two native detection methods: template-based and energy-based detection. Compared to new deep learning approaches for finding the occurrence of acoustic signals, the two native methods are relatively simple tools. However, these methods have been widely used by the bioacoustic</w:t>
      </w:r>
      <w:ins w:id="636" w:author="G. Smith-Vidaurre" w:date="2022-08-06T19:16:10Z">
        <w:r>
          <w:rPr>
            <w:rFonts w:cs="Source Sans Pro" w:ascii="Source Sans Pro" w:hAnsi="Source Sans Pro"/>
          </w:rPr>
          <w:t>s</w:t>
        </w:r>
      </w:ins>
      <w:r>
        <w:rPr>
          <w:rFonts w:cs="Source Sans Pro" w:ascii="Source Sans Pro" w:hAnsi="Source Sans Pro"/>
        </w:rPr>
        <w:t xml:space="preserve"> community and</w:t>
      </w:r>
      <w:del w:id="637" w:author="G. Smith-Vidaurre" w:date="2022-08-06T19:16:19Z">
        <w:r>
          <w:rPr>
            <w:rFonts w:cs="Source Sans Pro" w:ascii="Source Sans Pro" w:hAnsi="Source Sans Pro"/>
          </w:rPr>
          <w:delText>,</w:delText>
        </w:r>
      </w:del>
      <w:ins w:id="638" w:author="G. Smith-Vidaurre" w:date="2022-08-06T19:16:19Z">
        <w:r>
          <w:rPr>
            <w:rFonts w:cs="Source Sans Pro" w:ascii="Source Sans Pro" w:hAnsi="Source Sans Pro"/>
          </w:rPr>
          <w:t xml:space="preserve"> can reach adequate </w:t>
        </w:r>
      </w:ins>
      <w:ins w:id="639" w:author="G. Smith-Vidaurre" w:date="2022-08-06T19:16:19Z">
        <w:r>
          <w:rPr>
            <w:rFonts w:cs="Source Sans Pro" w:ascii="Source Sans Pro" w:hAnsi="Source Sans Pro"/>
          </w:rPr>
          <w:t xml:space="preserve">detection </w:t>
        </w:r>
      </w:ins>
      <w:ins w:id="640" w:author="G. Smith-Vidaurre" w:date="2022-08-06T19:16:19Z">
        <w:r>
          <w:rPr>
            <w:rFonts w:cs="Source Sans Pro" w:ascii="Source Sans Pro" w:hAnsi="Source Sans Pro"/>
          </w:rPr>
          <w:t>performance</w:t>
        </w:r>
      </w:ins>
      <w:r>
        <w:rPr>
          <w:rFonts w:cs="Source Sans Pro" w:ascii="Source Sans Pro" w:hAnsi="Source Sans Pro"/>
        </w:rPr>
        <w:t xml:space="preserve"> under the appropriate conditions</w:t>
      </w:r>
      <w:ins w:id="641" w:author="Gloriana Chaverri" w:date="2022-07-13T17:20:00Z">
        <w:r>
          <w:rPr>
            <w:rFonts w:cs="Source Sans Pro" w:ascii="Source Sans Pro" w:hAnsi="Source Sans Pro"/>
          </w:rPr>
          <w:t>,</w:t>
        </w:r>
      </w:ins>
      <w:del w:id="642" w:author="G. Smith-Vidaurre" w:date="2022-08-06T19:16:29Z">
        <w:r>
          <w:rPr>
            <w:rFonts w:cs="Source Sans Pro" w:ascii="Source Sans Pro" w:hAnsi="Source Sans Pro"/>
          </w:rPr>
          <w:delText xml:space="preserve"> can reach adequate performance,</w:delText>
        </w:r>
      </w:del>
      <w:r>
        <w:rPr>
          <w:rFonts w:cs="Source Sans Pro" w:ascii="Source Sans Pro" w:hAnsi="Source Sans Pro"/>
        </w:rPr>
        <w:t xml:space="preserve"> as we have shown in our two study cases. Deep learning methods tend to require </w:t>
      </w:r>
      <w:ins w:id="643" w:author="G. Smith-Vidaurre" w:date="2022-08-06T19:17:32Z">
        <w:r>
          <w:rPr>
            <w:rFonts w:cs="Source Sans Pro" w:ascii="Source Sans Pro" w:hAnsi="Source Sans Pro"/>
          </w:rPr>
          <w:t>greater</w:t>
        </w:r>
      </w:ins>
      <w:del w:id="644" w:author="G. Smith-Vidaurre" w:date="2022-08-06T19:17:32Z">
        <w:r>
          <w:rPr>
            <w:rFonts w:cs="Source Sans Pro" w:ascii="Source Sans Pro" w:hAnsi="Source Sans Pro"/>
          </w:rPr>
          <w:delText>larger</w:delText>
        </w:r>
      </w:del>
      <w:r>
        <w:rPr>
          <w:rFonts w:cs="Source Sans Pro" w:ascii="Source Sans Pro" w:hAnsi="Source Sans Pro"/>
        </w:rPr>
        <w:t xml:space="preserve"> computational power and more complex training routines</w:t>
      </w:r>
      <w:ins w:id="645" w:author="G. Smith-Vidaurre" w:date="2022-08-06T19:16:36Z">
        <w:r>
          <w:rPr>
            <w:rFonts w:cs="Source Sans Pro" w:ascii="Source Sans Pro" w:hAnsi="Source Sans Pro"/>
          </w:rPr>
          <w:t xml:space="preserve">, </w:t>
        </w:r>
      </w:ins>
      <w:ins w:id="646" w:author="G. Smith-Vidaurre" w:date="2022-08-06T19:16:36Z">
        <w:r>
          <w:rPr>
            <w:rFonts w:cs="Source Sans Pro" w:ascii="Source Sans Pro" w:hAnsi="Source Sans Pro"/>
          </w:rPr>
          <w:t>which poses computational barriers</w:t>
        </w:r>
      </w:ins>
      <w:del w:id="647" w:author="G. Smith-Vidaurre" w:date="2022-08-06T19:16:50Z">
        <w:r>
          <w:rPr>
            <w:rFonts w:cs="Source Sans Pro" w:ascii="Source Sans Pro" w:hAnsi="Source Sans Pro"/>
          </w:rPr>
          <w:delText>. This might bring unnecessary difficulties</w:delText>
        </w:r>
      </w:del>
      <w:r>
        <w:rPr>
          <w:rFonts w:cs="Source Sans Pro" w:ascii="Source Sans Pro" w:hAnsi="Source Sans Pro"/>
        </w:rPr>
        <w:t xml:space="preserve"> when dealing </w:t>
      </w:r>
      <w:del w:id="648" w:author="Gloriana Chaverri" w:date="2022-07-13T17:20:00Z">
        <w:r>
          <w:rPr>
            <w:rFonts w:cs="Source Sans Pro" w:ascii="Source Sans Pro" w:hAnsi="Source Sans Pro"/>
          </w:rPr>
          <w:delText xml:space="preserve">when </w:delText>
        </w:r>
      </w:del>
      <w:ins w:id="649" w:author="Gloriana Chaverri" w:date="2022-07-13T17:20:00Z">
        <w:r>
          <w:rPr>
            <w:rFonts w:cs="Source Sans Pro" w:ascii="Source Sans Pro" w:hAnsi="Source Sans Pro"/>
          </w:rPr>
          <w:t xml:space="preserve">with </w:t>
        </w:r>
      </w:ins>
      <w:r>
        <w:rPr>
          <w:rFonts w:cs="Source Sans Pro" w:ascii="Source Sans Pro" w:hAnsi="Source Sans Pro"/>
        </w:rPr>
        <w:t>less challenging detection tasks</w:t>
      </w:r>
      <w:ins w:id="650" w:author="G. Smith-Vidaurre" w:date="2022-08-06T19:17:43Z">
        <w:r>
          <w:rPr>
            <w:rFonts w:cs="Source Sans Pro" w:ascii="Source Sans Pro" w:hAnsi="Source Sans Pro"/>
          </w:rPr>
          <w:t xml:space="preserve">, </w:t>
        </w:r>
      </w:ins>
      <w:ins w:id="651" w:author="G. Smith-Vidaurre" w:date="2022-08-06T19:17:43Z">
        <w:r>
          <w:rPr>
            <w:rFonts w:cs="Source Sans Pro" w:ascii="Source Sans Pro" w:hAnsi="Source Sans Pro"/>
          </w:rPr>
          <w:t>as well as financial barriers for researchers</w:t>
        </w:r>
      </w:ins>
      <w:ins w:id="652" w:author="G. Smith-Vidaurre" w:date="2022-08-06T19:18:02Z">
        <w:r>
          <w:rPr>
            <w:rFonts w:cs="Source Sans Pro" w:ascii="Source Sans Pro" w:hAnsi="Source Sans Pro"/>
          </w:rPr>
          <w:t xml:space="preserve"> from communities and countries underrepresented in science</w:t>
        </w:r>
      </w:ins>
      <w:r>
        <w:rPr>
          <w:rFonts w:cs="Source Sans Pro" w:ascii="Source Sans Pro" w:hAnsi="Source Sans Pro"/>
        </w:rPr>
        <w:t>. Therefore</w:t>
      </w:r>
      <w:ins w:id="653" w:author="Gloriana Chaverri" w:date="2022-07-13T17:20:00Z">
        <w:r>
          <w:rPr>
            <w:rFonts w:cs="Source Sans Pro" w:ascii="Source Sans Pro" w:hAnsi="Source Sans Pro"/>
          </w:rPr>
          <w:t>,</w:t>
        </w:r>
      </w:ins>
      <w:r>
        <w:rPr>
          <w:rFonts w:cs="Source Sans Pro" w:ascii="Source Sans Pro" w:hAnsi="Source Sans Pro"/>
        </w:rPr>
        <w:t xml:space="preserve"> the availability of a wide range of approaches </w:t>
      </w:r>
      <w:del w:id="654" w:author="G. Smith-Vidaurre" w:date="2022-08-06T19:18:41Z">
        <w:r>
          <w:rPr>
            <w:rFonts w:cs="Source Sans Pro" w:ascii="Source Sans Pro" w:hAnsi="Source Sans Pro"/>
          </w:rPr>
          <w:delText>is desired in order to</w:delText>
        </w:r>
      </w:del>
      <w:ins w:id="655" w:author="G. Smith-Vidaurre" w:date="2022-08-06T19:18:41Z">
        <w:r>
          <w:rPr>
            <w:rFonts w:cs="Source Sans Pro" w:ascii="Source Sans Pro" w:hAnsi="Source Sans Pro"/>
          </w:rPr>
          <w:t>can</w:t>
        </w:r>
      </w:ins>
      <w:r>
        <w:rPr>
          <w:rFonts w:cs="Source Sans Pro" w:ascii="Source Sans Pro" w:hAnsi="Source Sans Pro"/>
        </w:rPr>
        <w:t xml:space="preserve"> simplify finding the most appropriate tool for </w:t>
      </w:r>
      <w:del w:id="656" w:author="G. Smith-Vidaurre" w:date="2022-08-06T19:20:00Z">
        <w:r>
          <w:rPr>
            <w:rFonts w:cs="Source Sans Pro" w:ascii="Source Sans Pro" w:hAnsi="Source Sans Pro"/>
          </w:rPr>
          <w:delText>the intricacies of</w:delText>
        </w:r>
      </w:del>
      <w:del w:id="657" w:author="G. Smith-Vidaurre" w:date="2022-08-06T19:18:55Z">
        <w:r>
          <w:rPr>
            <w:rFonts w:cs="Source Sans Pro" w:ascii="Source Sans Pro" w:hAnsi="Source Sans Pro"/>
          </w:rPr>
          <w:delText xml:space="preserve"> our</w:delText>
        </w:r>
      </w:del>
      <w:del w:id="658" w:author="G. Smith-Vidaurre" w:date="2022-08-06T19:20:00Z">
        <w:r>
          <w:rPr>
            <w:rFonts w:cs="Source Sans Pro" w:ascii="Source Sans Pro" w:hAnsi="Source Sans Pro"/>
          </w:rPr>
          <w:delText xml:space="preserve"> </w:delText>
        </w:r>
      </w:del>
      <w:ins w:id="659" w:author="G. Smith-Vidaurre" w:date="2022-08-06T19:20:00Z">
        <w:r>
          <w:rPr>
            <w:rFonts w:cs="Source Sans Pro" w:ascii="Source Sans Pro" w:hAnsi="Source Sans Pro"/>
          </w:rPr>
          <w:t xml:space="preserve">a </w:t>
        </w:r>
      </w:ins>
      <w:r>
        <w:rPr>
          <w:rFonts w:cs="Source Sans Pro" w:ascii="Source Sans Pro" w:hAnsi="Source Sans Pro"/>
        </w:rPr>
        <w:t>study system and research goals</w:t>
      </w:r>
      <w:ins w:id="660" w:author="G. Smith-Vidaurre" w:date="2022-08-06T19:20:03Z">
        <w:r>
          <w:rPr>
            <w:rFonts w:cs="Source Sans Pro" w:ascii="Source Sans Pro" w:hAnsi="Source Sans Pro"/>
          </w:rPr>
          <w:t xml:space="preserve">, </w:t>
        </w:r>
      </w:ins>
      <w:ins w:id="661" w:author="G. Smith-Vidaurre" w:date="2022-08-06T19:20:03Z">
        <w:r>
          <w:rPr>
            <w:rFonts w:cs="Source Sans Pro" w:ascii="Source Sans Pro" w:hAnsi="Source Sans Pro"/>
          </w:rPr>
          <w:t xml:space="preserve">as well as tools accessible for </w:t>
        </w:r>
      </w:ins>
      <w:ins w:id="662" w:author="G. Smith-Vidaurre" w:date="2022-08-06T19:21:04Z">
        <w:r>
          <w:rPr>
            <w:rFonts w:cs="Source Sans Pro" w:ascii="Source Sans Pro" w:hAnsi="Source Sans Pro"/>
          </w:rPr>
          <w:t>a broader community of researchers</w:t>
        </w:r>
      </w:ins>
      <w:r>
        <w:rPr>
          <w:rFonts w:cs="Source Sans Pro" w:ascii="Source Sans Pro" w:hAnsi="Source Sans Pro"/>
        </w:rPr>
        <w:t xml:space="preserve">. </w:t>
      </w:r>
      <w:del w:id="663" w:author="G. Smith-Vidaurre" w:date="2022-08-06T19:21:19Z">
        <w:r>
          <w:rPr>
            <w:rFonts w:cs="Source Sans Pro" w:ascii="Source Sans Pro" w:hAnsi="Source Sans Pro"/>
          </w:rPr>
          <w:delText>Note that t</w:delText>
        </w:r>
      </w:del>
      <w:ins w:id="664" w:author="G. Smith-Vidaurre" w:date="2022-08-06T19:21:19Z">
        <w:r>
          <w:rPr>
            <w:rFonts w:cs="Source Sans Pro" w:ascii="Source Sans Pro" w:hAnsi="Source Sans Pro"/>
          </w:rPr>
          <w:t>T</w:t>
        </w:r>
      </w:ins>
      <w:r>
        <w:rPr>
          <w:rFonts w:cs="Source Sans Pro" w:ascii="Source Sans Pro" w:hAnsi="Source Sans Pro"/>
        </w:rPr>
        <w:t xml:space="preserve">he tools offered in ohun can </w:t>
      </w:r>
      <w:ins w:id="665" w:author="G. Smith-Vidaurre" w:date="2022-08-06T19:21:27Z">
        <w:r>
          <w:rPr>
            <w:rFonts w:cs="Source Sans Pro" w:ascii="Source Sans Pro" w:hAnsi="Source Sans Pro"/>
          </w:rPr>
          <w:t xml:space="preserve">also </w:t>
        </w:r>
      </w:ins>
      <w:r>
        <w:rPr>
          <w:rFonts w:cs="Source Sans Pro" w:ascii="Source Sans Pro" w:hAnsi="Source Sans Pro"/>
        </w:rPr>
        <w:t>be used in</w:t>
      </w:r>
      <w:del w:id="666" w:author="G. Smith-Vidaurre" w:date="2022-08-06T19:21:29Z">
        <w:r>
          <w:rPr>
            <w:rFonts w:cs="Source Sans Pro" w:ascii="Source Sans Pro" w:hAnsi="Source Sans Pro"/>
          </w:rPr>
          <w:delText xml:space="preserve"> a</w:delText>
        </w:r>
      </w:del>
      <w:r>
        <w:rPr>
          <w:rFonts w:cs="Source Sans Pro" w:ascii="Source Sans Pro" w:hAnsi="Source Sans Pro"/>
        </w:rPr>
        <w:t xml:space="preserve"> </w:t>
      </w:r>
      <w:ins w:id="667" w:author="G. Smith-Vidaurre" w:date="2022-08-06T19:21:35Z">
        <w:r>
          <w:rPr>
            <w:rFonts w:cs="Source Sans Pro" w:ascii="Source Sans Pro" w:hAnsi="Source Sans Pro"/>
          </w:rPr>
          <w:t xml:space="preserve">subsequent </w:t>
        </w:r>
      </w:ins>
      <w:r>
        <w:rPr>
          <w:rFonts w:cs="Source Sans Pro" w:ascii="Source Sans Pro" w:hAnsi="Source Sans Pro"/>
        </w:rPr>
        <w:t>pipeline</w:t>
      </w:r>
      <w:ins w:id="668" w:author="G. Smith-Vidaurre" w:date="2022-08-06T19:21:31Z">
        <w:r>
          <w:rPr>
            <w:rFonts w:cs="Source Sans Pro" w:ascii="Source Sans Pro" w:hAnsi="Source Sans Pro"/>
          </w:rPr>
          <w:t>s</w:t>
        </w:r>
      </w:ins>
      <w:r>
        <w:rPr>
          <w:rFonts w:cs="Source Sans Pro" w:ascii="Source Sans Pro" w:hAnsi="Source Sans Pro"/>
        </w:rPr>
        <w:t xml:space="preserve"> in which detected signals are further classified using more elaborated discrimination </w:t>
      </w:r>
      <w:del w:id="669" w:author="Gloriana Chaverri" w:date="2022-07-13T17:20:00Z">
        <w:r>
          <w:rPr>
            <w:rFonts w:cs="Source Sans Pro" w:ascii="Source Sans Pro" w:hAnsi="Source Sans Pro"/>
          </w:rPr>
          <w:delText>algortihms</w:delText>
        </w:r>
      </w:del>
      <w:ins w:id="670" w:author="Gloriana Chaverri" w:date="2022-07-13T17:20:00Z">
        <w:r>
          <w:rPr>
            <w:rFonts w:cs="Source Sans Pro" w:ascii="Source Sans Pro" w:hAnsi="Source Sans Pro"/>
          </w:rPr>
          <w:t>algorithms</w:t>
        </w:r>
      </w:ins>
      <w:r>
        <w:rPr>
          <w:rFonts w:cs="Source Sans Pro" w:ascii="Source Sans Pro" w:hAnsi="Source Sans Pro"/>
        </w:rPr>
        <w:t xml:space="preserve">. </w:t>
      </w:r>
      <w:ins w:id="671" w:author="G. Smith-Vidaurre" w:date="2022-08-06T19:21:57Z">
        <w:r>
          <w:rPr>
            <w:rFonts w:cs="Source Sans Pro" w:ascii="Source Sans Pro" w:hAnsi="Source Sans Pro"/>
          </w:rPr>
          <w:t xml:space="preserve">In addition, </w:t>
        </w:r>
      </w:ins>
      <w:ins w:id="672" w:author="G. Smith-Vidaurre" w:date="2022-08-06T19:22:00Z">
        <w:r>
          <w:rPr>
            <w:rFonts w:cs="Source Sans Pro" w:ascii="Source Sans Pro" w:hAnsi="Source Sans Pro"/>
          </w:rPr>
          <w:t xml:space="preserve">detection performance can be improved by using </w:t>
        </w:r>
      </w:ins>
      <w:del w:id="673" w:author="G. Smith-Vidaurre" w:date="2022-08-06T19:22:10Z">
        <w:r>
          <w:rPr>
            <w:rFonts w:cs="Source Sans Pro" w:ascii="Source Sans Pro" w:hAnsi="Source Sans Pro"/>
          </w:rPr>
          <w:delText>A</w:delText>
        </w:r>
      </w:del>
      <w:ins w:id="674" w:author="G. Smith-Vidaurre" w:date="2022-08-06T19:22:10Z">
        <w:r>
          <w:rPr>
            <w:rFonts w:cs="Source Sans Pro" w:ascii="Source Sans Pro" w:hAnsi="Source Sans Pro"/>
          </w:rPr>
          <w:t>a</w:t>
        </w:r>
      </w:ins>
      <w:r>
        <w:rPr>
          <w:rFonts w:cs="Source Sans Pro" w:ascii="Source Sans Pro" w:hAnsi="Source Sans Pro"/>
        </w:rPr>
        <w:t xml:space="preserve">coustic </w:t>
      </w:r>
      <w:ins w:id="675" w:author="G. Smith-Vidaurre" w:date="2022-08-06T19:22:14Z">
        <w:r>
          <w:rPr>
            <w:rFonts w:cs="Source Sans Pro" w:ascii="Source Sans Pro" w:hAnsi="Source Sans Pro"/>
          </w:rPr>
          <w:t xml:space="preserve">structure measurements that </w:t>
        </w:r>
      </w:ins>
      <w:del w:id="676" w:author="G. Smith-Vidaurre" w:date="2022-08-06T19:22:14Z">
        <w:r>
          <w:rPr>
            <w:rFonts w:cs="Source Sans Pro" w:ascii="Source Sans Pro" w:hAnsi="Source Sans Pro"/>
          </w:rPr>
          <w:delText>parameters</w:delText>
        </w:r>
      </w:del>
      <w:r>
        <w:rPr>
          <w:rFonts w:cs="Source Sans Pro" w:ascii="Source Sans Pro" w:hAnsi="Source Sans Pro"/>
        </w:rPr>
        <w:t xml:space="preserve"> can be used to </w:t>
      </w:r>
      <w:del w:id="677" w:author="G. Smith-Vidaurre" w:date="2022-08-06T19:22:34Z">
        <w:r>
          <w:rPr>
            <w:rFonts w:cs="Source Sans Pro" w:ascii="Source Sans Pro" w:hAnsi="Source Sans Pro"/>
          </w:rPr>
          <w:delText xml:space="preserve">quantify the structure of the signals and </w:delText>
        </w:r>
      </w:del>
      <w:del w:id="678" w:author="Gloriana Chaverri" w:date="2022-07-13T17:20:00Z">
        <w:r>
          <w:rPr>
            <w:rFonts w:cs="Source Sans Pro" w:ascii="Source Sans Pro" w:hAnsi="Source Sans Pro"/>
          </w:rPr>
          <w:delText>tell apart</w:delText>
        </w:r>
      </w:del>
      <w:ins w:id="679" w:author="Gloriana Chaverri" w:date="2022-07-13T17:20:00Z">
        <w:r>
          <w:rPr>
            <w:rFonts w:cs="Source Sans Pro" w:ascii="Source Sans Pro" w:hAnsi="Source Sans Pro"/>
          </w:rPr>
          <w:t>d</w:t>
        </w:r>
      </w:ins>
      <w:ins w:id="680" w:author="Gloriana Chaverri" w:date="2022-07-13T17:21:00Z">
        <w:r>
          <w:rPr>
            <w:rFonts w:cs="Source Sans Pro" w:ascii="Source Sans Pro" w:hAnsi="Source Sans Pro"/>
          </w:rPr>
          <w:t>istinguish</w:t>
        </w:r>
      </w:ins>
      <w:r>
        <w:rPr>
          <w:rFonts w:cs="Source Sans Pro" w:ascii="Source Sans Pro" w:hAnsi="Source Sans Pro"/>
        </w:rPr>
        <w:t xml:space="preserve"> target from non-target signals.</w:t>
      </w:r>
    </w:p>
    <w:p>
      <w:pPr>
        <w:pStyle w:val="TextBody"/>
        <w:rPr/>
      </w:pPr>
      <w:r>
        <w:rPr>
          <w:rFonts w:cs="Source Sans Pro" w:ascii="Source Sans Pro" w:hAnsi="Source Sans Pro"/>
        </w:rPr>
        <w:t>Detection routines can take a long time when working with large amounts of acoustic data (</w:t>
      </w:r>
      <w:r>
        <w:rPr>
          <w:rFonts w:cs="Source Sans Pro" w:ascii="Source Sans Pro" w:hAnsi="Source Sans Pro"/>
          <w:i/>
          <w:iCs/>
          <w:rPrChange w:id="0" w:author="colibri" w:date="2022-08-04T09:42:00Z">
            <w:rPr>
              <w:rFonts w:ascii="Source Sans Pro" w:hAnsi="Source Sans Pro" w:cs="Source Sans Pro"/>
            </w:rPr>
          </w:rPrChange>
        </w:rPr>
        <w:t>e.g.</w:t>
      </w:r>
      <w:ins w:id="682" w:author="colibri" w:date="2022-08-04T09:42:00Z">
        <w:r>
          <w:rPr>
            <w:rFonts w:cs="Source Sans Pro" w:ascii="Source Sans Pro" w:hAnsi="Source Sans Pro"/>
          </w:rPr>
          <w:t>,</w:t>
        </w:r>
      </w:ins>
      <w:r>
        <w:rPr>
          <w:rFonts w:cs="Source Sans Pro" w:ascii="Source Sans Pro" w:hAnsi="Source Sans Pro"/>
        </w:rPr>
        <w:t xml:space="preserve"> large recordings and/or many files). </w:t>
      </w:r>
      <w:del w:id="683" w:author="colibri" w:date="2022-08-04T09:46:00Z">
        <w:r>
          <w:rPr>
            <w:rFonts w:cs="Source Sans Pro" w:ascii="Source Sans Pro" w:hAnsi="Source Sans Pro"/>
          </w:rPr>
          <w:delText>These are</w:delText>
        </w:r>
      </w:del>
      <w:ins w:id="684" w:author="colibri" w:date="2022-08-04T09:46:00Z">
        <w:r>
          <w:rPr>
            <w:rFonts w:cs="Source Sans Pro" w:ascii="Source Sans Pro" w:hAnsi="Source Sans Pro"/>
          </w:rPr>
          <w:t>Below we provide</w:t>
        </w:r>
      </w:ins>
      <w:r>
        <w:rPr>
          <w:rFonts w:cs="Source Sans Pro" w:ascii="Source Sans Pro" w:hAnsi="Source Sans Pro"/>
        </w:rPr>
        <w:t xml:space="preserve"> some tips that can help make a routine more time-efficient. </w:t>
      </w:r>
      <w:ins w:id="685" w:author="G. Smith-Vidaurre" w:date="2022-08-06T19:23:53Z">
        <w:r>
          <w:rPr>
            <w:rFonts w:cs="Source Sans Pro" w:ascii="Source Sans Pro" w:hAnsi="Source Sans Pro"/>
          </w:rPr>
          <w:commentReference w:id="36"/>
        </w:r>
      </w:ins>
      <w:r>
        <w:rPr>
          <w:rFonts w:cs="Source Sans Pro" w:ascii="Source Sans Pro" w:hAnsi="Source Sans Pro"/>
        </w:rPr>
        <w:t>1</w:t>
      </w:r>
      <w:ins w:id="686" w:author="colibri" w:date="2022-08-04T09:46:00Z">
        <w:commentRangeStart w:id="37"/>
        <w:r>
          <w:rPr>
            <w:rFonts w:cs="Source Sans Pro" w:ascii="Source Sans Pro" w:hAnsi="Source Sans Pro"/>
          </w:rPr>
          <w:t>)</w:t>
        </w:r>
      </w:ins>
      <w:r>
        <w:rPr>
          <w:rFonts w:cs="Source Sans Pro" w:ascii="Source Sans Pro" w:hAnsi="Source Sans Pro"/>
        </w:rPr>
      </w:r>
      <w:del w:id="687" w:author="colibri" w:date="2022-08-04T09:46:00Z">
        <w:commentRangeEnd w:id="37"/>
        <w:r>
          <w:commentReference w:id="37"/>
        </w:r>
        <w:r>
          <w:rPr>
            <w:rFonts w:cs="Source Sans Pro" w:ascii="Source Sans Pro" w:hAnsi="Source Sans Pro"/>
          </w:rPr>
          <w:delText>.</w:delText>
        </w:r>
      </w:del>
      <w:r>
        <w:rPr>
          <w:rFonts w:cs="Source Sans Pro" w:ascii="Source Sans Pro" w:hAnsi="Source Sans Pro"/>
        </w:rPr>
        <w:t xml:space="preserve"> Always test procedures on small data subsets. Make sure </w:t>
      </w:r>
      <w:ins w:id="688" w:author="colibri" w:date="2022-08-04T09:47:00Z">
        <w:r>
          <w:rPr>
            <w:rFonts w:cs="Source Sans Pro" w:ascii="Source Sans Pro" w:hAnsi="Source Sans Pro"/>
          </w:rPr>
          <w:t xml:space="preserve">that </w:t>
        </w:r>
      </w:ins>
      <w:r>
        <w:rPr>
          <w:rFonts w:cs="Source Sans Pro" w:ascii="Source Sans Pro" w:hAnsi="Source Sans Pro"/>
        </w:rPr>
        <w:t xml:space="preserve">you </w:t>
      </w:r>
      <w:ins w:id="689" w:author="G. Smith-Vidaurre" w:date="2022-08-06T19:22:58Z">
        <w:r>
          <w:rPr>
            <w:rFonts w:cs="Source Sans Pro" w:ascii="Source Sans Pro" w:hAnsi="Source Sans Pro"/>
          </w:rPr>
          <w:t xml:space="preserve">obtain </w:t>
        </w:r>
      </w:ins>
      <w:del w:id="690" w:author="G. Smith-Vidaurre" w:date="2022-08-06T19:22:58Z">
        <w:r>
          <w:rPr>
            <w:rFonts w:cs="Source Sans Pro" w:ascii="Source Sans Pro" w:hAnsi="Source Sans Pro"/>
          </w:rPr>
          <w:delText xml:space="preserve">are getting </w:delText>
        </w:r>
      </w:del>
      <w:r>
        <w:rPr>
          <w:rFonts w:cs="Source Sans Pro" w:ascii="Source Sans Pro" w:hAnsi="Source Sans Pro"/>
        </w:rPr>
        <w:t>decent results on a small subset of recordings before trying to scale up the analysis. 2. Template-based detection is almost always faster than energy-based detection</w:t>
      </w:r>
      <w:commentRangeStart w:id="38"/>
      <w:r>
        <w:rPr>
          <w:rFonts w:cs="Source Sans Pro" w:ascii="Source Sans Pro" w:hAnsi="Source Sans Pro"/>
        </w:rPr>
        <w:t>.</w:t>
      </w:r>
      <w:r>
        <w:rPr>
          <w:rFonts w:cs="Source Sans Pro" w:ascii="Source Sans Pro" w:hAnsi="Source Sans Pro"/>
        </w:rPr>
      </w:r>
      <w:commentRangeEnd w:id="38"/>
      <w:r>
        <w:commentReference w:id="38"/>
      </w:r>
      <w:r>
        <w:rPr>
          <w:rFonts w:cs="Source Sans Pro" w:ascii="Source Sans Pro" w:hAnsi="Source Sans Pro"/>
        </w:rPr>
        <w:t xml:space="preserve"> </w:t>
      </w:r>
      <w:del w:id="691" w:author="Gloriana Chaverri" w:date="2022-07-13T17:21:00Z">
        <w:r>
          <w:rPr>
            <w:rFonts w:cs="Source Sans Pro" w:ascii="Source Sans Pro" w:hAnsi="Source Sans Pro"/>
          </w:rPr>
          <w:delText>4</w:delText>
        </w:r>
      </w:del>
      <w:ins w:id="692" w:author="Gloriana Chaverri" w:date="2022-07-13T17:21:00Z">
        <w:r>
          <w:rPr>
            <w:rFonts w:cs="Source Sans Pro" w:ascii="Source Sans Pro" w:hAnsi="Source Sans Pro"/>
          </w:rPr>
          <w:t>3</w:t>
        </w:r>
      </w:ins>
      <w:r>
        <w:rPr>
          <w:rFonts w:cs="Source Sans Pro" w:ascii="Source Sans Pro" w:hAnsi="Source Sans Pro"/>
        </w:rPr>
        <w:t>. Run routines in parallel. Parallelization (</w:t>
      </w:r>
      <w:r>
        <w:rPr>
          <w:rFonts w:cs="Source Sans Pro" w:ascii="Source Sans Pro" w:hAnsi="Source Sans Pro"/>
          <w:i/>
          <w:iCs/>
          <w:rPrChange w:id="0" w:author="colibri" w:date="2022-08-04T09:48:00Z">
            <w:rPr>
              <w:rFonts w:ascii="Source Sans Pro" w:hAnsi="Source Sans Pro" w:cs="Source Sans Pro"/>
            </w:rPr>
          </w:rPrChange>
        </w:rPr>
        <w:t>i.e.</w:t>
      </w:r>
      <w:r>
        <w:rPr>
          <w:rFonts w:cs="Source Sans Pro" w:ascii="Source Sans Pro" w:hAnsi="Source Sans Pro"/>
        </w:rPr>
        <w:t> the ability to distribute tasks over several cores in your computer) can significantly speed</w:t>
      </w:r>
      <w:ins w:id="694" w:author="G. Smith-Vidaurre" w:date="2022-08-06T19:23:19Z">
        <w:r>
          <w:rPr>
            <w:rFonts w:cs="Source Sans Pro" w:ascii="Source Sans Pro" w:hAnsi="Source Sans Pro"/>
          </w:rPr>
          <w:t xml:space="preserve"> </w:t>
        </w:r>
      </w:ins>
      <w:del w:id="695" w:author="G. Smith-Vidaurre" w:date="2022-08-06T19:23:19Z">
        <w:r>
          <w:rPr>
            <w:rFonts w:cs="Source Sans Pro" w:ascii="Source Sans Pro" w:hAnsi="Source Sans Pro"/>
          </w:rPr>
          <w:delText>-</w:delText>
        </w:r>
      </w:del>
      <w:r>
        <w:rPr>
          <w:rFonts w:cs="Source Sans Pro" w:ascii="Source Sans Pro" w:hAnsi="Source Sans Pro"/>
        </w:rPr>
        <w:t xml:space="preserve">up routines. All functions for automatic detection and performance evaluation allow users to run analysis in parallel (see </w:t>
      </w:r>
      <w:ins w:id="696" w:author="colibri" w:date="2022-08-04T09:48:00Z">
        <w:r>
          <w:rPr>
            <w:rFonts w:cs="Source Sans Pro" w:ascii="Source Sans Pro" w:hAnsi="Source Sans Pro"/>
          </w:rPr>
          <w:t>‘</w:t>
        </w:r>
      </w:ins>
      <w:r>
        <w:rPr>
          <w:rStyle w:val="VerbatimChar"/>
          <w:rFonts w:cs="Source Sans Pro" w:ascii="Source Sans Pro" w:hAnsi="Source Sans Pro"/>
        </w:rPr>
        <w:t>parallel</w:t>
      </w:r>
      <w:ins w:id="697" w:author="colibri" w:date="2022-08-04T09:48:00Z">
        <w:r>
          <w:rPr>
            <w:rStyle w:val="VerbatimChar"/>
            <w:rFonts w:cs="Source Sans Pro" w:ascii="Source Sans Pro" w:hAnsi="Source Sans Pro"/>
          </w:rPr>
          <w:t>’</w:t>
        </w:r>
      </w:ins>
      <w:r>
        <w:rPr>
          <w:rFonts w:cs="Source Sans Pro" w:ascii="Source Sans Pro" w:hAnsi="Source Sans Pro"/>
        </w:rPr>
        <w:t xml:space="preserve"> argument in those functions). Hence a computer with several cores can be helpful for improving efficiency. 4. Sampling rate matters. Detecting signals on low sampling rate files is faster, so we must avoid having Nyquist frequencies much higher than the highest frequency of the target signals. 5. Try using a computer with lots of RAM memory or a computer cluster for working on large amounts of data.</w:t>
      </w:r>
      <w:ins w:id="698" w:author="colibri" w:date="2022-08-04T09:50:00Z">
        <w:r>
          <w:rPr>
            <w:rFonts w:cs="Source Sans Pro" w:ascii="Source Sans Pro" w:hAnsi="Source Sans Pro"/>
          </w:rPr>
          <w:t xml:space="preserve"> Lastly, we underscore that</w:t>
        </w:r>
      </w:ins>
      <w:r>
        <w:rPr>
          <w:rFonts w:cs="Source Sans Pro" w:ascii="Source Sans Pro" w:hAnsi="Source Sans Pro"/>
        </w:rPr>
        <w:t xml:space="preserve"> </w:t>
      </w:r>
      <w:ins w:id="699" w:author="colibri" w:date="2022-08-04T09:50:00Z">
        <w:r>
          <w:rPr>
            <w:rFonts w:cs="Source Sans Pro" w:ascii="Source Sans Pro" w:hAnsi="Source Sans Pro"/>
          </w:rPr>
          <w:t>t</w:t>
        </w:r>
      </w:ins>
      <w:del w:id="700" w:author="colibri" w:date="2022-08-04T09:50:00Z">
        <w:r>
          <w:rPr>
            <w:rFonts w:cs="Source Sans Pro" w:ascii="Source Sans Pro" w:hAnsi="Source Sans Pro"/>
          </w:rPr>
          <w:delText>T</w:delText>
        </w:r>
      </w:del>
      <w:r>
        <w:rPr>
          <w:rFonts w:cs="Source Sans Pro" w:ascii="Source Sans Pro" w:hAnsi="Source Sans Pro"/>
        </w:rPr>
        <w:t xml:space="preserve">hese </w:t>
      </w:r>
      <w:del w:id="701" w:author="colibri" w:date="2022-08-04T09:50:00Z">
        <w:r>
          <w:rPr>
            <w:rFonts w:cs="Source Sans Pro" w:ascii="Source Sans Pro" w:hAnsi="Source Sans Pro"/>
          </w:rPr>
          <w:delText xml:space="preserve">rules </w:delText>
        </w:r>
      </w:del>
      <w:ins w:id="702" w:author="colibri" w:date="2022-08-04T09:50:00Z">
        <w:r>
          <w:rPr>
            <w:rFonts w:cs="Source Sans Pro" w:ascii="Source Sans Pro" w:hAnsi="Source Sans Pro"/>
          </w:rPr>
          <w:t xml:space="preserve">tips </w:t>
        </w:r>
      </w:ins>
      <w:r>
        <w:rPr>
          <w:rFonts w:cs="Source Sans Pro" w:ascii="Source Sans Pro" w:hAnsi="Source Sans Pro"/>
        </w:rPr>
        <w:t xml:space="preserve">are not restricted to </w:t>
      </w:r>
      <w:commentRangeStart w:id="39"/>
      <w:r>
        <w:rPr>
          <w:rFonts w:cs="Source Sans Pro" w:ascii="Source Sans Pro" w:hAnsi="Source Sans Pro"/>
          <w:i/>
          <w:iCs/>
          <w:rPrChange w:id="0" w:author="colibri" w:date="2022-08-04T09:50:00Z">
            <w:rPr>
              <w:rFonts w:ascii="Source Sans Pro" w:hAnsi="Source Sans Pro" w:cs="Source Sans Pro"/>
            </w:rPr>
          </w:rPrChange>
        </w:rPr>
        <w:t>ohun</w:t>
      </w:r>
      <w:r>
        <w:rPr>
          <w:rFonts w:cs="Source Sans Pro" w:ascii="Source Sans Pro" w:hAnsi="Source Sans Pro"/>
          <w:i/>
          <w:iCs/>
        </w:rPr>
      </w:r>
      <w:commentRangeEnd w:id="39"/>
      <w:r>
        <w:commentReference w:id="39"/>
      </w:r>
      <w:r>
        <w:rPr>
          <w:rFonts w:cs="Source Sans Pro" w:ascii="Source Sans Pro" w:hAnsi="Source Sans Pro"/>
        </w:rPr>
        <w:t xml:space="preserve"> and can also be helpful to speed</w:t>
      </w:r>
      <w:ins w:id="704" w:author="G. Smith-Vidaurre" w:date="2022-08-06T19:23:37Z">
        <w:r>
          <w:rPr>
            <w:rFonts w:cs="Source Sans Pro" w:ascii="Source Sans Pro" w:hAnsi="Source Sans Pro"/>
          </w:rPr>
          <w:t xml:space="preserve"> </w:t>
        </w:r>
      </w:ins>
      <w:del w:id="705" w:author="G. Smith-Vidaurre" w:date="2022-08-06T19:23:37Z">
        <w:r>
          <w:rPr>
            <w:rFonts w:cs="Source Sans Pro" w:ascii="Source Sans Pro" w:hAnsi="Source Sans Pro"/>
          </w:rPr>
          <w:delText>-</w:delText>
        </w:r>
      </w:del>
      <w:r>
        <w:rPr>
          <w:rFonts w:cs="Source Sans Pro" w:ascii="Source Sans Pro" w:hAnsi="Source Sans Pro"/>
        </w:rPr>
        <w:t>up routines in other software packages.</w:t>
      </w:r>
    </w:p>
    <w:p>
      <w:pPr>
        <w:pStyle w:val="TextBody"/>
        <w:rPr/>
      </w:pPr>
      <w:r>
        <w:rPr>
          <w:rFonts w:cs="Source Sans Pro" w:ascii="Source Sans Pro" w:hAnsi="Source Sans Pro"/>
        </w:rPr>
        <w:t xml:space="preserve">There are some additional </w:t>
      </w:r>
      <w:del w:id="706" w:author="colibri" w:date="2022-08-04T09:52:00Z">
        <w:r>
          <w:rPr>
            <w:rFonts w:cs="Source Sans Pro" w:ascii="Source Sans Pro" w:hAnsi="Source Sans Pro"/>
          </w:rPr>
          <w:delText xml:space="preserve">things </w:delText>
        </w:r>
      </w:del>
      <w:ins w:id="707" w:author="colibri" w:date="2022-08-04T09:52:00Z">
        <w:r>
          <w:rPr>
            <w:rFonts w:cs="Source Sans Pro" w:ascii="Source Sans Pro" w:hAnsi="Source Sans Pro"/>
          </w:rPr>
          <w:t xml:space="preserve">aspects </w:t>
        </w:r>
      </w:ins>
      <w:r>
        <w:rPr>
          <w:rFonts w:cs="Source Sans Pro" w:ascii="Source Sans Pro" w:hAnsi="Source Sans Pro"/>
        </w:rPr>
        <w:t>to be considered when aiming to automatically detect acoustic signals. When running automat</w:t>
      </w:r>
      <w:ins w:id="708" w:author="colibri" w:date="2022-08-04T09:52:00Z">
        <w:r>
          <w:rPr>
            <w:rFonts w:cs="Source Sans Pro" w:ascii="Source Sans Pro" w:hAnsi="Source Sans Pro"/>
          </w:rPr>
          <w:t>ed</w:t>
        </w:r>
      </w:ins>
      <w:del w:id="709" w:author="colibri" w:date="2022-08-04T09:52:00Z">
        <w:r>
          <w:rPr>
            <w:rFonts w:cs="Source Sans Pro" w:ascii="Source Sans Pro" w:hAnsi="Source Sans Pro"/>
          </w:rPr>
          <w:delText>ic</w:delText>
        </w:r>
      </w:del>
      <w:r>
        <w:rPr>
          <w:rFonts w:cs="Source Sans Pro" w:ascii="Source Sans Pro" w:hAnsi="Source Sans Pro"/>
        </w:rPr>
        <w:t xml:space="preserve"> signal</w:t>
      </w:r>
      <w:del w:id="710" w:author="colibri" w:date="2022-08-04T09:53:00Z">
        <w:r>
          <w:rPr>
            <w:rFonts w:cs="Source Sans Pro" w:ascii="Source Sans Pro" w:hAnsi="Source Sans Pro"/>
          </w:rPr>
          <w:delText>s</w:delText>
        </w:r>
      </w:del>
      <w:r>
        <w:rPr>
          <w:rFonts w:cs="Source Sans Pro" w:ascii="Source Sans Pro" w:hAnsi="Source Sans Pro"/>
        </w:rPr>
        <w:t xml:space="preserve"> detection </w:t>
      </w:r>
      <w:ins w:id="711" w:author="colibri" w:date="2022-08-04T09:53:00Z">
        <w:r>
          <w:rPr>
            <w:rFonts w:cs="Source Sans Pro" w:ascii="Source Sans Pro" w:hAnsi="Source Sans Pro"/>
          </w:rPr>
          <w:t xml:space="preserve">programs, </w:t>
        </w:r>
      </w:ins>
      <w:r>
        <w:rPr>
          <w:rFonts w:cs="Source Sans Pro" w:ascii="Source Sans Pro" w:hAnsi="Source Sans Pro"/>
        </w:rPr>
        <w:t xml:space="preserve">try to use your knowledge about the signal structure to determine the initial range. This can be extremely helpful for narrowing down possible parameter values, particularly for energy-based detection. As a general rule, if </w:t>
      </w:r>
      <w:del w:id="712" w:author="colibri" w:date="2022-08-04T09:54:00Z">
        <w:r>
          <w:rPr>
            <w:rFonts w:cs="Source Sans Pro" w:ascii="Source Sans Pro" w:hAnsi="Source Sans Pro"/>
          </w:rPr>
          <w:delText xml:space="preserve">people </w:delText>
        </w:r>
      </w:del>
      <w:ins w:id="713" w:author="colibri" w:date="2022-08-04T09:54:00Z">
        <w:r>
          <w:rPr>
            <w:rFonts w:cs="Source Sans Pro" w:ascii="Source Sans Pro" w:hAnsi="Source Sans Pro"/>
          </w:rPr>
          <w:t xml:space="preserve">human observers </w:t>
        </w:r>
      </w:ins>
      <w:r>
        <w:rPr>
          <w:rFonts w:cs="Source Sans Pro" w:ascii="Source Sans Pro" w:hAnsi="Source Sans Pro"/>
        </w:rPr>
        <w:t xml:space="preserve">have a hard time </w:t>
      </w:r>
      <w:del w:id="714" w:author="G. Smith-Vidaurre" w:date="2022-08-06T19:26:09Z">
        <w:r>
          <w:rPr>
            <w:rFonts w:cs="Source Sans Pro" w:ascii="Source Sans Pro" w:hAnsi="Source Sans Pro"/>
          </w:rPr>
          <w:delText>figuring out</w:delText>
        </w:r>
      </w:del>
      <w:ins w:id="715" w:author="G. Smith-Vidaurre" w:date="2022-08-06T19:26:09Z">
        <w:r>
          <w:rPr>
            <w:rFonts w:cs="Source Sans Pro" w:ascii="Source Sans Pro" w:hAnsi="Source Sans Pro"/>
          </w:rPr>
          <w:t>visually detecting</w:t>
        </w:r>
      </w:ins>
      <w:r>
        <w:rPr>
          <w:rFonts w:cs="Source Sans Pro" w:ascii="Source Sans Pro" w:hAnsi="Source Sans Pro"/>
        </w:rPr>
        <w:t xml:space="preserve"> where a target signal occurs,</w:t>
      </w:r>
      <w:ins w:id="716" w:author="G. Smith-Vidaurre" w:date="2022-08-06T19:27:02Z">
        <w:r>
          <w:rPr>
            <w:rFonts w:cs="Source Sans Pro" w:ascii="Source Sans Pro" w:hAnsi="Source Sans Pro"/>
          </w:rPr>
          <w:t xml:space="preserve"> </w:t>
        </w:r>
      </w:ins>
      <w:ins w:id="717" w:author="G. Smith-Vidaurre" w:date="2022-08-06T19:27:02Z">
        <w:r>
          <w:rPr>
            <w:rFonts w:cs="Source Sans Pro" w:ascii="Source Sans Pro" w:hAnsi="Source Sans Pro"/>
          </w:rPr>
          <w:t>or signal occurrences are ambiguous,</w:t>
        </w:r>
      </w:ins>
      <w:r>
        <w:rPr>
          <w:rFonts w:cs="Source Sans Pro" w:ascii="Source Sans Pro" w:hAnsi="Source Sans Pro"/>
        </w:rPr>
        <w:t xml:space="preserve"> </w:t>
      </w:r>
      <w:ins w:id="718" w:author="G. Smith-Vidaurre" w:date="2022-08-06T19:26:03Z">
        <w:r>
          <w:rPr>
            <w:rFonts w:cs="Source Sans Pro" w:ascii="Source Sans Pro" w:hAnsi="Source Sans Pro"/>
          </w:rPr>
          <w:t xml:space="preserve">then </w:t>
        </w:r>
      </w:ins>
      <w:r>
        <w:rPr>
          <w:rFonts w:cs="Source Sans Pro" w:ascii="Source Sans Pro" w:hAnsi="Source Sans Pro"/>
        </w:rPr>
        <w:t xml:space="preserve">detection algorithms will </w:t>
      </w:r>
      <w:del w:id="719" w:author="G. Smith-Vidaurre" w:date="2022-08-06T19:27:20Z">
        <w:r>
          <w:rPr>
            <w:rFonts w:cs="Source Sans Pro" w:ascii="Source Sans Pro" w:hAnsi="Source Sans Pro"/>
          </w:rPr>
          <w:delText>also have a hard time. In cases in which occurrences are ambiguous</w:delText>
        </w:r>
      </w:del>
      <w:del w:id="720" w:author="G. Smith-Vidaurre" w:date="2022-08-06T19:27:20Z">
        <w:r>
          <w:rPr>
            <w:rFonts w:cs="Source Sans Pro" w:ascii="Source Sans Pro" w:hAnsi="Source Sans Pro"/>
          </w:rPr>
          <w:delText>,</w:delText>
        </w:r>
      </w:del>
      <w:del w:id="721" w:author="G. Smith-Vidaurre" w:date="2022-08-06T19:27:20Z">
        <w:r>
          <w:rPr>
            <w:rFonts w:cs="Source Sans Pro" w:ascii="Source Sans Pro" w:hAnsi="Source Sans Pro"/>
          </w:rPr>
          <w:delText xml:space="preserve"> </w:delText>
        </w:r>
      </w:del>
      <w:ins w:id="722" w:author="G. Smith-Vidaurre" w:date="2022-08-06T19:27:22Z">
        <w:r>
          <w:rPr>
            <w:rFonts w:cs="Source Sans Pro" w:ascii="Source Sans Pro" w:hAnsi="Source Sans Pro"/>
          </w:rPr>
          <w:t>likely yield</w:t>
        </w:r>
      </w:ins>
      <w:ins w:id="723" w:author="G. Smith-Vidaurre" w:date="2022-08-06T19:26:50Z">
        <w:r>
          <w:rPr>
            <w:rFonts w:cs="Source Sans Pro" w:ascii="Source Sans Pro" w:hAnsi="Source Sans Pro"/>
          </w:rPr>
          <w:t xml:space="preserve"> </w:t>
        </w:r>
      </w:ins>
      <w:r>
        <w:rPr>
          <w:rFonts w:cs="Source Sans Pro" w:ascii="Source Sans Pro" w:hAnsi="Source Sans Pro"/>
        </w:rPr>
        <w:t xml:space="preserve">low </w:t>
      </w:r>
      <w:ins w:id="724" w:author="G. Smith-Vidaurre" w:date="2022-08-06T19:27:26Z">
        <w:r>
          <w:rPr>
            <w:rFonts w:cs="Source Sans Pro" w:ascii="Source Sans Pro" w:hAnsi="Source Sans Pro"/>
          </w:rPr>
          <w:t xml:space="preserve">detection </w:t>
        </w:r>
      </w:ins>
      <w:r>
        <w:rPr>
          <w:rFonts w:cs="Source Sans Pro" w:ascii="Source Sans Pro" w:hAnsi="Source Sans Pro"/>
        </w:rPr>
        <w:t>performance</w:t>
      </w:r>
      <w:del w:id="725" w:author="G. Smith-Vidaurre" w:date="2022-08-06T19:27:30Z">
        <w:r>
          <w:rPr>
            <w:rFonts w:cs="Source Sans Pro" w:ascii="Source Sans Pro" w:hAnsi="Source Sans Pro"/>
          </w:rPr>
          <w:delText>s are expected</w:delText>
        </w:r>
      </w:del>
      <w:r>
        <w:rPr>
          <w:rFonts w:cs="Source Sans Pro" w:ascii="Source Sans Pro" w:hAnsi="Source Sans Pro"/>
        </w:rPr>
        <w:t xml:space="preserve">. </w:t>
      </w:r>
      <w:del w:id="726" w:author="colibri" w:date="2022-08-04T09:54:00Z">
        <w:r>
          <w:rPr>
            <w:rFonts w:cs="Source Sans Pro" w:ascii="Source Sans Pro" w:hAnsi="Source Sans Pro"/>
          </w:rPr>
          <w:delText xml:space="preserve">Make </w:delText>
        </w:r>
      </w:del>
      <w:ins w:id="727" w:author="colibri" w:date="2022-08-04T09:54:00Z">
        <w:r>
          <w:rPr>
            <w:rFonts w:cs="Source Sans Pro" w:ascii="Source Sans Pro" w:hAnsi="Source Sans Pro"/>
          </w:rPr>
          <w:t>En</w:t>
        </w:r>
      </w:ins>
      <w:r>
        <w:rPr>
          <w:rFonts w:cs="Source Sans Pro" w:ascii="Source Sans Pro" w:hAnsi="Source Sans Pro"/>
        </w:rPr>
        <w:t xml:space="preserve">sure </w:t>
      </w:r>
      <w:ins w:id="728" w:author="colibri" w:date="2022-08-04T09:54:00Z">
        <w:r>
          <w:rPr>
            <w:rFonts w:cs="Source Sans Pro" w:ascii="Source Sans Pro" w:hAnsi="Source Sans Pro"/>
          </w:rPr>
          <w:t xml:space="preserve">that </w:t>
        </w:r>
      </w:ins>
      <w:r>
        <w:rPr>
          <w:rFonts w:cs="Source Sans Pro" w:ascii="Source Sans Pro" w:hAnsi="Source Sans Pro"/>
        </w:rPr>
        <w:t xml:space="preserve">reference tables contain all target signals and only the </w:t>
      </w:r>
      <w:ins w:id="729" w:author="colibri" w:date="2022-08-04T09:55:00Z">
        <w:r>
          <w:rPr>
            <w:rFonts w:cs="Source Sans Pro" w:ascii="Source Sans Pro" w:hAnsi="Source Sans Pro"/>
          </w:rPr>
          <w:t xml:space="preserve">desired </w:t>
        </w:r>
      </w:ins>
      <w:r>
        <w:rPr>
          <w:rFonts w:cs="Source Sans Pro" w:ascii="Source Sans Pro" w:hAnsi="Source Sans Pro"/>
        </w:rPr>
        <w:t>target signals, otherwise performance optimization can be misleading</w:t>
      </w:r>
      <w:ins w:id="730" w:author="colibri" w:date="2022-08-04T09:55:00Z">
        <w:r>
          <w:rPr>
            <w:rFonts w:cs="Source Sans Pro" w:ascii="Source Sans Pro" w:hAnsi="Source Sans Pro"/>
          </w:rPr>
          <w:t>,</w:t>
        </w:r>
      </w:ins>
      <w:r>
        <w:rPr>
          <w:rFonts w:cs="Source Sans Pro" w:ascii="Source Sans Pro" w:hAnsi="Source Sans Pro"/>
        </w:rPr>
        <w:t xml:space="preserve"> as the performance of </w:t>
      </w:r>
      <w:del w:id="731" w:author="colibri" w:date="2022-08-04T09:55:00Z">
        <w:r>
          <w:rPr>
            <w:rFonts w:cs="Source Sans Pro" w:ascii="Source Sans Pro" w:hAnsi="Source Sans Pro"/>
          </w:rPr>
          <w:delText xml:space="preserve">a </w:delText>
        </w:r>
      </w:del>
      <w:ins w:id="732" w:author="G. Smith-Vidaurre" w:date="2022-08-06T19:27:42Z">
        <w:r>
          <w:rPr>
            <w:rFonts w:cs="Source Sans Pro" w:ascii="Source Sans Pro" w:hAnsi="Source Sans Pro"/>
          </w:rPr>
          <w:t xml:space="preserve">a given </w:t>
        </w:r>
      </w:ins>
      <w:r>
        <w:rPr>
          <w:rFonts w:cs="Source Sans Pro" w:ascii="Source Sans Pro" w:hAnsi="Source Sans Pro"/>
        </w:rPr>
        <w:t xml:space="preserve">detection </w:t>
      </w:r>
      <w:ins w:id="733" w:author="G. Smith-Vidaurre" w:date="2022-08-06T19:27:43Z">
        <w:r>
          <w:rPr>
            <w:rFonts w:cs="Source Sans Pro" w:ascii="Source Sans Pro" w:hAnsi="Source Sans Pro"/>
          </w:rPr>
          <w:t xml:space="preserve">method </w:t>
        </w:r>
      </w:ins>
      <w:r>
        <w:rPr>
          <w:rFonts w:cs="Source Sans Pro" w:ascii="Source Sans Pro" w:hAnsi="Source Sans Pro"/>
        </w:rPr>
        <w:t xml:space="preserve">cannot be better than the reference itself. Lastly, avoid having overlapping signals or several signals as a single </w:t>
      </w:r>
      <w:ins w:id="734" w:author="G. Smith-Vidaurre" w:date="2022-08-06T19:27:57Z">
        <w:r>
          <w:rPr>
            <w:rFonts w:cs="Source Sans Pro" w:ascii="Source Sans Pro" w:hAnsi="Source Sans Pro"/>
          </w:rPr>
          <w:t xml:space="preserve">detection </w:t>
        </w:r>
      </w:ins>
      <w:del w:id="735" w:author="G. Smith-Vidaurre" w:date="2022-08-06T19:27:57Z">
        <w:r>
          <w:rPr>
            <w:rFonts w:cs="Source Sans Pro" w:ascii="Source Sans Pro" w:hAnsi="Source Sans Pro"/>
          </w:rPr>
          <w:delText>one</w:delText>
        </w:r>
      </w:del>
      <w:r>
        <w:rPr>
          <w:rFonts w:cs="Source Sans Pro" w:ascii="Source Sans Pro" w:hAnsi="Source Sans Pro"/>
        </w:rPr>
        <w:t xml:space="preserve"> (like a multi-syllable vocalization) in the reference table when running an energy-based detector, as they are likely to be identified as </w:t>
      </w:r>
      <w:del w:id="736" w:author="Gloriana Chaverri" w:date="2022-07-13T17:23:00Z">
        <w:r>
          <w:rPr>
            <w:rFonts w:cs="Source Sans Pro" w:ascii="Source Sans Pro" w:hAnsi="Source Sans Pro"/>
          </w:rPr>
          <w:delText>separeted</w:delText>
        </w:r>
      </w:del>
      <w:ins w:id="737" w:author="Gloriana Chaverri" w:date="2022-07-13T17:23:00Z">
        <w:r>
          <w:rPr>
            <w:rFonts w:cs="Source Sans Pro" w:ascii="Source Sans Pro" w:hAnsi="Source Sans Pro"/>
          </w:rPr>
          <w:t>separate</w:t>
        </w:r>
      </w:ins>
      <w:del w:id="738" w:author="colibri" w:date="2022-08-04T09:56:00Z">
        <w:r>
          <w:rPr>
            <w:rFonts w:cs="Source Sans Pro" w:ascii="Source Sans Pro" w:hAnsi="Source Sans Pro"/>
          </w:rPr>
          <w:delText>d</w:delText>
        </w:r>
      </w:del>
      <w:r>
        <w:rPr>
          <w:rFonts w:cs="Source Sans Pro" w:ascii="Source Sans Pro" w:hAnsi="Source Sans Pro"/>
        </w:rPr>
        <w:t xml:space="preserve"> units.</w:t>
      </w:r>
    </w:p>
    <w:p>
      <w:pPr>
        <w:pStyle w:val="TextBody"/>
        <w:rPr/>
      </w:pPr>
      <w:hyperlink r:id="rId11">
        <w:r>
          <w:rPr>
            <w:rStyle w:val="InternetLink"/>
            <w:rFonts w:cs="Source Sans Pro" w:ascii="Source Sans Pro" w:hAnsi="Source Sans Pro"/>
          </w:rPr>
          <w:t>https://cran.r-project.org/web/packages/bioacoustics/vignettes/tutorial.html</w:t>
        </w:r>
      </w:hyperlink>
    </w:p>
    <w:p>
      <w:pPr>
        <w:pStyle w:val="Heading2"/>
        <w:rPr>
          <w:rFonts w:ascii="Source Sans Pro" w:hAnsi="Source Sans Pro" w:cs="Source Sans Pro"/>
        </w:rPr>
      </w:pPr>
      <w:bookmarkStart w:id="22" w:name="references"/>
      <w:bookmarkStart w:id="23" w:name="discusion1"/>
      <w:bookmarkEnd w:id="23"/>
      <w:r>
        <w:rPr>
          <w:rFonts w:cs="Source Sans Pro" w:ascii="Source Sans Pro" w:hAnsi="Source Sans Pro"/>
        </w:rPr>
        <w:t>References</w:t>
      </w:r>
    </w:p>
    <w:p>
      <w:pPr>
        <w:pStyle w:val="FirstParagraph"/>
        <w:rPr/>
      </w:pPr>
      <w:r>
        <w:rPr>
          <w:rFonts w:cs="Source Sans Pro" w:ascii="Source Sans Pro" w:hAnsi="Source Sans Pro"/>
        </w:rPr>
        <w:t xml:space="preserve">Sturman, O., von Ziegler, L., Schläppi, C. et al. Deep learning-based behavioral analysis reaches human accuracy and is capable of outperforming commercial solutions. Neuropsychopharmacol. 45, 1942–1952 (2020). </w:t>
      </w:r>
      <w:hyperlink r:id="rId12">
        <w:r>
          <w:rPr>
            <w:rStyle w:val="InternetLink"/>
            <w:rFonts w:cs="Source Sans Pro" w:ascii="Source Sans Pro" w:hAnsi="Source Sans Pro"/>
          </w:rPr>
          <w:t>https://doi.org/10.1038</w:t>
        </w:r>
      </w:hyperlink>
    </w:p>
    <w:p>
      <w:pPr>
        <w:pStyle w:val="TextBody"/>
        <w:rPr/>
      </w:pPr>
      <w:r>
        <w:rPr>
          <w:rFonts w:cs="Source Sans Pro" w:ascii="Source Sans Pro" w:hAnsi="Source Sans Pro"/>
        </w:rPr>
        <w:t xml:space="preserve">Hsu, A.I., Yttri, E.A. B-SOiD, an open-source unsupervised algorithm for identification and fast prediction of behaviors. Nat Commun 12, 5188 (2021). </w:t>
      </w:r>
      <w:hyperlink r:id="rId13">
        <w:r>
          <w:rPr>
            <w:rStyle w:val="InternetLink"/>
            <w:rFonts w:cs="Source Sans Pro" w:ascii="Source Sans Pro" w:hAnsi="Source Sans Pro"/>
          </w:rPr>
          <w:t>https://doi.org/10.1038/s41467-021-25420-x</w:t>
        </w:r>
      </w:hyperlink>
    </w:p>
    <w:p>
      <w:pPr>
        <w:pStyle w:val="Bibliografa1"/>
        <w:rPr/>
      </w:pPr>
      <w:bookmarkStart w:id="24" w:name="refs"/>
      <w:bookmarkStart w:id="25" w:name="ref-Stowell2022"/>
      <w:r>
        <w:rPr>
          <w:rFonts w:cs="Source Sans Pro" w:ascii="Source Sans Pro" w:hAnsi="Source Sans Pro"/>
        </w:rPr>
        <w:t xml:space="preserve">Stowell, D. (2022). Computational bioacoustics with deep learning: a review and roadmap. </w:t>
      </w:r>
      <w:r>
        <w:rPr>
          <w:rFonts w:cs="Source Sans Pro" w:ascii="Source Sans Pro" w:hAnsi="Source Sans Pro"/>
          <w:i/>
          <w:iCs/>
        </w:rPr>
        <w:t>PeerJ</w:t>
      </w:r>
      <w:r>
        <w:rPr>
          <w:rFonts w:cs="Source Sans Pro" w:ascii="Source Sans Pro" w:hAnsi="Source Sans Pro"/>
        </w:rPr>
        <w:t xml:space="preserve">, </w:t>
      </w:r>
      <w:r>
        <w:rPr>
          <w:rFonts w:cs="Source Sans Pro" w:ascii="Source Sans Pro" w:hAnsi="Source Sans Pro"/>
          <w:i/>
          <w:iCs/>
        </w:rPr>
        <w:t>10</w:t>
      </w:r>
      <w:r>
        <w:rPr>
          <w:rFonts w:cs="Source Sans Pro" w:ascii="Source Sans Pro" w:hAnsi="Source Sans Pro"/>
        </w:rPr>
        <w:t xml:space="preserve">, e13152. </w:t>
      </w:r>
      <w:hyperlink r:id="rId14">
        <w:r>
          <w:rPr>
            <w:rStyle w:val="InternetLink"/>
            <w:rFonts w:cs="Source Sans Pro" w:ascii="Source Sans Pro" w:hAnsi="Source Sans Pro"/>
          </w:rPr>
          <w:t>https://doi.org/10.7717/PEERJ.13152/SUPP-1</w:t>
        </w:r>
      </w:hyperlink>
      <w:bookmarkEnd w:id="22"/>
      <w:bookmarkEnd w:id="24"/>
      <w:bookmarkEnd w:id="25"/>
    </w:p>
    <w:p>
      <w:pPr>
        <w:pStyle w:val="Bibliografa1"/>
        <w:rPr>
          <w:rStyle w:val="InternetLink"/>
          <w:rFonts w:ascii="Source Sans Pro" w:hAnsi="Source Sans Pro" w:cs="Source Sans Pro"/>
        </w:rPr>
      </w:pPr>
      <w:r>
        <w:rPr>
          <w:rFonts w:cs="Source Sans Pro" w:ascii="Source Sans Pro" w:hAnsi="Source Sans Pro"/>
        </w:rPr>
      </w:r>
    </w:p>
    <w:p>
      <w:pPr>
        <w:pStyle w:val="Bibliografa1"/>
        <w:rPr>
          <w:rFonts w:ascii="Source Sans Pro" w:hAnsi="Source Sans Pro" w:cs="Source Sans Pro"/>
          <w:ins w:id="740" w:author="colibri" w:date="2022-08-04T09:58:00Z"/>
        </w:rPr>
      </w:pPr>
      <w:ins w:id="739" w:author="colibri" w:date="2022-08-04T09:57:00Z">
        <w:r>
          <w:rPr>
            <w:rFonts w:cs="Source Sans Pro" w:ascii="Source Sans Pro" w:hAnsi="Source Sans Pro"/>
          </w:rPr>
          <w:t xml:space="preserve">For acknowledgments or funding: </w:t>
        </w:r>
      </w:ins>
    </w:p>
    <w:p>
      <w:pPr>
        <w:pStyle w:val="Bibliografa1"/>
        <w:spacing w:before="0" w:after="200"/>
        <w:rPr/>
      </w:pPr>
      <w:ins w:id="741" w:author="colibri" w:date="2022-08-04T09:57:00Z">
        <w:r>
          <w:rPr>
            <w:rFonts w:cs="Source Sans Pro" w:ascii="Source Sans Pro" w:hAnsi="Source Sans Pro"/>
          </w:rPr>
          <w:t>A.R-G. is supported by the Walt Halperin Endowed Professorship and the Washington Research Foundation as Distinguished Investigator</w:t>
        </w:r>
      </w:ins>
      <w:ins w:id="742" w:author="colibri" w:date="2022-08-04T09:58:00Z">
        <w:r>
          <w:rPr>
            <w:rFonts w:cs="Source Sans Pro" w:ascii="Source Sans Pro" w:hAnsi="Source Sans Pro"/>
          </w:rPr>
          <w:t>.</w:t>
        </w:r>
      </w:ins>
      <w:ins w:id="743" w:author="G. Smith-Vidaurre" w:date="2022-08-06T19:28:05Z">
        <w:r>
          <w:rPr>
            <w:rFonts w:cs="Source Sans Pro" w:ascii="Source Sans Pro" w:hAnsi="Source Sans Pro"/>
          </w:rPr>
          <w:t xml:space="preserve"> </w:t>
        </w:r>
      </w:ins>
      <w:ins w:id="744" w:author="G. Smith-Vidaurre" w:date="2022-08-06T19:28:05Z">
        <w:r>
          <w:rPr>
            <w:rFonts w:cs="Source Sans Pro" w:ascii="Source Sans Pro" w:hAnsi="Source Sans Pro"/>
          </w:rPr>
          <w:t xml:space="preserve">G.S.V is supported by a NSF Postdoctoral Research Fellowship in Biology (grant no. 2010982). </w:t>
        </w:r>
      </w:ins>
    </w:p>
    <w:sectPr>
      <w:type w:val="nextPage"/>
      <w:pgSz w:w="12240" w:h="15840"/>
      <w:pgMar w:left="1701" w:right="1701" w:header="0" w:top="1417" w:footer="0" w:bottom="1417"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 Smith-Vidaurre" w:date="2022-08-06T16:22:58Z" w:initials="GSV">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es-419"/>
        </w:rPr>
        <w:t>Collected?</w:t>
      </w:r>
    </w:p>
  </w:comment>
  <w:comment w:id="1" w:author="G. Smith-Vidaurre" w:date="2022-08-06T16:24:46Z" w:initials="GSV">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es-419"/>
        </w:rPr>
        <w:t>Designed or developed?</w:t>
      </w:r>
    </w:p>
  </w:comment>
  <w:comment w:id="2" w:author="G. Smith-Vidaurre" w:date="2022-08-06T18:19:09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I started changing this throughout but I don’t have a strong preference if you want to keep “automatic”</w:t>
      </w:r>
    </w:p>
  </w:comment>
  <w:comment w:id="3" w:author="G. Smith-Vidaurre" w:date="2022-08-06T16:29:04Z" w:initials="GSV">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es-419"/>
        </w:rPr>
        <w:t>I think this would read more smoothly to present 1) functionalities specific to the package and then 2) the ability to quantify detection performance (also since this is the order set up above). If you think this sounds good, then we can update the order in the intro and the methods as well</w:t>
      </w:r>
    </w:p>
    <w:p>
      <w:r>
        <w:rPr>
          <w:rFonts w:ascii="Liberation Serif" w:hAnsi="Liberation Serif" w:eastAsia="DejaVu Sans" w:cs="DejaVu Sans"/>
          <w:lang w:val="en-US" w:eastAsia="en-US" w:bidi="en-US"/>
        </w:rPr>
      </w:r>
    </w:p>
    <w:p>
      <w:r>
        <w:rPr>
          <w:rFonts w:eastAsia="Cambria" w:ascii="Cambria" w:hAnsi="Cambria"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eastAsia="es-419" w:val="en-US" w:bidi="ar-SA"/>
        </w:rPr>
        <w:t>Even if the detection performance part comes second, we can still be careful to emphasize it (because this is a definitely a new and exciting feature that sets ohun apart from other tools)</w:t>
      </w:r>
    </w:p>
  </w:comment>
  <w:comment w:id="4" w:author="G. Smith-Vidaurre" w:date="2022-08-06T19:39:02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I think this is why I expected to see comparisons across different software in later sections</w:t>
      </w:r>
    </w:p>
  </w:comment>
  <w:comment w:id="5" w:author="G. Smith-Vidaurre" w:date="2022-08-06T16:39:07Z" w:initials="GSV">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es-419"/>
        </w:rPr>
        <w:t>Abundant or widespread?</w:t>
      </w:r>
    </w:p>
  </w:comment>
  <w:comment w:id="7" w:author="Gloriana Chaverri" w:date="2022-07-13T16:41:00Z" w:initials="GC">
    <w:p>
      <w:r>
        <w:rPr>
          <w:rFonts w:ascii="Liberation Serif" w:hAnsi="Liberation Serif" w:eastAsia="DejaVu Sans" w:cs="DejaVu Sans"/>
          <w:lang w:val="en-US" w:eastAsia="en-US" w:bidi="en-US"/>
        </w:rPr>
        <w:t>Growing number of online repositories?</w:t>
      </w:r>
    </w:p>
  </w:comment>
  <w:comment w:id="6" w:author="colibri" w:date="2022-08-04T06:17:00Z" w:initials="c">
    <w:p>
      <w:r>
        <w:rPr>
          <w:rFonts w:ascii="Liberation Serif" w:hAnsi="Liberation Serif" w:eastAsia="DejaVu Sans" w:cs="DejaVu Sans"/>
          <w:sz w:val="20"/>
          <w:szCs w:val="20"/>
          <w:lang w:val="en-US" w:eastAsia="en-US" w:bidi="en-US"/>
        </w:rPr>
        <w:t>containing a growing number of accessible recordings?</w:t>
      </w:r>
    </w:p>
  </w:comment>
  <w:comment w:id="8" w:author="colibri" w:date="2022-08-04T06:18:00Z" w:initials="c">
    <w:p>
      <w:r>
        <w:rPr>
          <w:rFonts w:ascii="Liberation Serif" w:hAnsi="Liberation Serif" w:eastAsia="DejaVu Sans" w:cs="DejaVu Sans"/>
          <w:sz w:val="20"/>
          <w:szCs w:val="20"/>
          <w:lang w:val="en-US" w:eastAsia="en-US" w:bidi="en-US"/>
        </w:rPr>
        <w:t>acoustic signals?</w:t>
      </w:r>
    </w:p>
  </w:comment>
  <w:comment w:id="9" w:author="Gloriana Chaverri" w:date="2022-07-13T16:42:00Z" w:initials="GC">
    <w:p>
      <w:r>
        <w:rPr>
          <w:rFonts w:ascii="Liberation Serif" w:hAnsi="Liberation Serif" w:eastAsia="DejaVu Sans" w:cs="DejaVu Sans"/>
          <w:lang w:val="en-US" w:eastAsia="en-US" w:bidi="en-US"/>
        </w:rPr>
        <w:t>I think this is implied by “manually”.</w:t>
      </w:r>
    </w:p>
  </w:comment>
  <w:comment w:id="10" w:author="colibri" w:date="2022-08-04T06:37:00Z" w:initials="c">
    <w:p>
      <w:r>
        <w:rPr>
          <w:rFonts w:ascii="Liberation Serif" w:hAnsi="Liberation Serif" w:eastAsia="DejaVu Sans" w:cs="DejaVu Sans"/>
          <w:sz w:val="20"/>
          <w:szCs w:val="20"/>
          <w:lang w:val="en-US" w:eastAsia="en-US" w:bidi="en-US"/>
        </w:rPr>
        <w:t>Not sure of the meaning here…</w:t>
      </w:r>
    </w:p>
    <w:p>
      <w:r>
        <w:rPr>
          <w:rFonts w:ascii="Liberation Serif" w:hAnsi="Liberation Serif" w:eastAsia="DejaVu Sans" w:cs="DejaVu Sans"/>
          <w:lang w:val="en-US" w:eastAsia="en-US" w:bidi="en-US"/>
        </w:rPr>
      </w:r>
    </w:p>
    <w:p>
      <w:r>
        <w:rPr>
          <w:rFonts w:ascii="Liberation Serif" w:hAnsi="Liberation Serif" w:eastAsia="DejaVu Sans" w:cs="DejaVu Sans"/>
          <w:sz w:val="20"/>
          <w:szCs w:val="20"/>
          <w:lang w:val="en-US" w:eastAsia="en-US" w:bidi="en-US"/>
        </w:rPr>
        <w:t>If I understand correctly, is it something like the below?</w:t>
      </w:r>
    </w:p>
    <w:p>
      <w:r>
        <w:rPr>
          <w:rFonts w:ascii="Liberation Serif" w:hAnsi="Liberation Serif" w:eastAsia="DejaVu Sans" w:cs="DejaVu Sans"/>
          <w:lang w:val="en-US" w:eastAsia="en-US" w:bidi="en-US"/>
        </w:rPr>
      </w:r>
    </w:p>
    <w:p>
      <w:r>
        <w:rPr>
          <w:rFonts w:ascii="Liberation Serif" w:hAnsi="Liberation Serif" w:eastAsia="DejaVu Sans" w:cs="DejaVu Sans"/>
          <w:sz w:val="20"/>
          <w:szCs w:val="20"/>
          <w:lang w:val="en-US" w:eastAsia="en-US" w:bidi="en-US"/>
        </w:rPr>
        <w:t xml:space="preserve">For instance, when the same signal is detected as several disjunct signals, or when several independent signals are classified as a single one, the inferred signal time position can be far off from the target signal position. </w:t>
      </w:r>
    </w:p>
  </w:comment>
  <w:comment w:id="11" w:author="G. Smith-Vidaurre" w:date="2022-08-06T18:27:04Z" w:initials="GSV">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es-419" w:val="en-US"/>
        </w:rPr>
        <w:t>Reply to colibri (08/04/2022, 06:37): "..."</w:t>
      </w:r>
    </w:p>
    <w:p>
      <w:r>
        <w:rPr>
          <w:rFonts w:ascii="Liberation Serif" w:hAnsi="Liberation Serif" w:eastAsia="DejaVu Sans" w:cs="DejaVu Sans"/>
          <w:sz w:val="20"/>
          <w:lang w:val="en-US" w:eastAsia="es-419" w:bidi="ar-SA"/>
        </w:rPr>
        <w:t>That sounds right to me. I like that this is included, because the precision of temporal coordinates is another crucial factor to consider for detection performance</w:t>
      </w:r>
    </w:p>
  </w:comment>
  <w:comment w:id="12" w:author="G. Smith-Vidaurre" w:date="2022-08-06T18:31:54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If you agree with the reordering of the abstract then the same reordering can be done here for consistency</w:t>
      </w:r>
    </w:p>
  </w:comment>
  <w:comment w:id="13" w:author="colibri" w:date="2022-08-04T06:51:00Z" w:initials="c">
    <w:p>
      <w:r>
        <w:rPr>
          <w:rFonts w:ascii="Liberation Serif" w:hAnsi="Liberation Serif" w:eastAsia="DejaVu Sans" w:cs="DejaVu Sans"/>
          <w:sz w:val="20"/>
          <w:szCs w:val="20"/>
          <w:lang w:val="en-US" w:eastAsia="en-US" w:bidi="en-US"/>
        </w:rPr>
        <w:t>I actually don’t have a preference between one or two words for this… Just thought the single word flowed better in the previous case</w:t>
      </w:r>
    </w:p>
  </w:comment>
  <w:comment w:id="14" w:author="colibri" w:date="2022-08-04T07:02:00Z" w:initials="c">
    <w:p>
      <w:r>
        <w:rPr>
          <w:rFonts w:ascii="Liberation Serif" w:hAnsi="Liberation Serif" w:eastAsia="DejaVu Sans" w:cs="DejaVu Sans"/>
          <w:sz w:val="20"/>
          <w:szCs w:val="20"/>
          <w:lang w:val="en-US" w:eastAsia="en-US" w:bidi="en-US"/>
        </w:rPr>
        <w:t xml:space="preserve">temporal? </w:t>
      </w:r>
    </w:p>
  </w:comment>
  <w:comment w:id="15" w:author="colibri" w:date="2022-08-04T07:07:00Z" w:initials="c">
    <w:p>
      <w:r>
        <w:rPr>
          <w:rFonts w:ascii="Liberation Serif" w:hAnsi="Liberation Serif" w:eastAsia="DejaVu Sans" w:cs="DejaVu Sans"/>
          <w:sz w:val="20"/>
          <w:szCs w:val="20"/>
          <w:lang w:val="en-US" w:eastAsia="en-US" w:bidi="en-US"/>
        </w:rPr>
        <w:t>converting… to…? or “formatting” and modify the rest of the sentence accordingly?</w:t>
      </w:r>
    </w:p>
  </w:comment>
  <w:comment w:id="16" w:author="colibri" w:date="2022-08-04T07:11:00Z" w:initials="c">
    <w:p>
      <w:r>
        <w:rPr>
          <w:rFonts w:ascii="Liberation Serif" w:hAnsi="Liberation Serif" w:eastAsia="DejaVu Sans" w:cs="DejaVu Sans"/>
          <w:sz w:val="20"/>
          <w:szCs w:val="20"/>
          <w:lang w:val="en-US" w:eastAsia="en-US" w:bidi="en-US"/>
        </w:rPr>
        <w:t>This seems to be particular to ohun, if that’s the case, I think a sentence saying that is important… It seems a little abrupt to jump into the usage without saying something like “The ohun package presents several functions that…” or something along those lines</w:t>
      </w:r>
    </w:p>
  </w:comment>
  <w:comment w:id="17" w:author="colibri" w:date="2022-08-04T07:13:00Z" w:initials="c">
    <w:p>
      <w:r>
        <w:rPr>
          <w:rFonts w:ascii="Liberation Serif" w:hAnsi="Liberation Serif" w:eastAsia="DejaVu Sans" w:cs="DejaVu Sans"/>
          <w:sz w:val="20"/>
          <w:szCs w:val="20"/>
          <w:lang w:val="en-US" w:eastAsia="en-US" w:bidi="en-US"/>
        </w:rPr>
        <w:t>I don’t know what the standard annotation for this is… perhaps a different font if that matches the journal style? or within quotes or something like that?</w:t>
      </w:r>
    </w:p>
  </w:comment>
  <w:comment w:id="18" w:author="colibri" w:date="2022-08-04T07:14:00Z" w:initials="c">
    <w:p>
      <w:r>
        <w:rPr>
          <w:rFonts w:ascii="Liberation Serif" w:hAnsi="Liberation Serif" w:eastAsia="DejaVu Sans" w:cs="DejaVu Sans"/>
          <w:sz w:val="20"/>
          <w:szCs w:val="20"/>
          <w:lang w:val="en-US" w:eastAsia="en-US" w:bidi="en-US"/>
        </w:rPr>
        <w:t xml:space="preserve">Again, how this is called depends on the journal… I’d follow the style of previous MEE articles </w:t>
      </w:r>
    </w:p>
  </w:comment>
  <w:comment w:id="19" w:author="G. Smith-Vidaurre" w:date="2022-08-06T18:38:18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Maybe table outputs can be formatted using knitr::kable()? This might be helpful for the initial review</w:t>
      </w:r>
    </w:p>
  </w:comment>
  <w:comment w:id="20" w:author="G. Smith-Vidaurre" w:date="2022-08-06T19:31:44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If you agree with the restructuring I did in the abstract then that same restructuring could be done in the methods</w:t>
      </w:r>
    </w:p>
  </w:comment>
  <w:comment w:id="22" w:author="colibri" w:date="2022-08-04T07:34:00Z" w:initials="c">
    <w:p>
      <w:r>
        <w:rPr>
          <w:rFonts w:ascii="Liberation Serif" w:hAnsi="Liberation Serif" w:eastAsia="DejaVu Sans" w:cs="DejaVu Sans"/>
          <w:sz w:val="20"/>
          <w:szCs w:val="20"/>
          <w:lang w:val="en-US" w:eastAsia="en-US" w:bidi="en-US"/>
        </w:rPr>
        <w:t xml:space="preserve">This description in words is the same as for “Recall”… Perhaps point out that “Precision” uses FPs instead of FNs? </w:t>
      </w:r>
    </w:p>
  </w:comment>
  <w:comment w:id="21" w:author="colibri" w:date="2022-08-04T07:29:00Z" w:initials="c">
    <w:p>
      <w:r>
        <w:rPr>
          <w:rFonts w:ascii="Liberation Serif" w:hAnsi="Liberation Serif" w:eastAsia="DejaVu Sans" w:cs="DejaVu Sans"/>
          <w:sz w:val="20"/>
          <w:szCs w:val="20"/>
          <w:lang w:val="en-US" w:eastAsia="en-US" w:bidi="en-US"/>
        </w:rPr>
        <w:t xml:space="preserve">Dunno if this format will be accepted by MEE, but an alternative would be to move these to paragraph form, but include numbers in front of each one of them, something like this: 1) Recall: correct detections… . 2) Precision…  </w:t>
      </w:r>
    </w:p>
  </w:comment>
  <w:comment w:id="24" w:author="colibri" w:date="2022-08-04T07:44:00Z" w:initials="c">
    <w:p>
      <w:r>
        <w:rPr>
          <w:rFonts w:ascii="Liberation Serif" w:hAnsi="Liberation Serif" w:eastAsia="DejaVu Sans" w:cs="DejaVu Sans"/>
          <w:sz w:val="20"/>
          <w:szCs w:val="20"/>
          <w:lang w:val="en-US" w:eastAsia="en-US" w:bidi="en-US"/>
        </w:rPr>
        <w:t>It would be good to describe “split positives”, “merged positives”, and “overlap to true positives” as they appear in the table below…</w:t>
      </w:r>
    </w:p>
  </w:comment>
  <w:comment w:id="23" w:author="colibri" w:date="2022-08-04T08:03:00Z" w:initials="c">
    <w:p>
      <w:r>
        <w:rPr>
          <w:rFonts w:ascii="Liberation Serif" w:hAnsi="Liberation Serif" w:eastAsia="DejaVu Sans" w:cs="DejaVu Sans"/>
          <w:sz w:val="20"/>
          <w:szCs w:val="20"/>
          <w:lang w:val="en-US" w:eastAsia="en-US" w:bidi="en-US"/>
        </w:rPr>
        <w:t>Also, the merged positives affect the F1 score (comparing the 4th and 6th case) but they are not in the formula provided above</w:t>
      </w:r>
    </w:p>
  </w:comment>
  <w:comment w:id="25" w:author="colibri" w:date="2022-08-04T08:01:00Z" w:initials="c">
    <w:p>
      <w:r>
        <w:rPr>
          <w:rFonts w:ascii="Liberation Serif" w:hAnsi="Liberation Serif" w:eastAsia="DejaVu Sans" w:cs="DejaVu Sans"/>
          <w:sz w:val="20"/>
          <w:szCs w:val="20"/>
          <w:lang w:val="en-US" w:eastAsia="en-US" w:bidi="en-US"/>
        </w:rPr>
        <w:t>There are no FNs here… but the only way to identify FNs is to “manually” check each file to know if the detection algorithm is missing anything, correct? Maybe in this section, or maybe somewhere else (where we talk about the annotations?), we need to point this out… Once a “testing” phase has been successful (where there are no FNs), only then a given algorithm can be used in a given dataset to work “unsupervised”, right?</w:t>
      </w:r>
    </w:p>
    <w:p>
      <w:r>
        <w:rPr>
          <w:rFonts w:ascii="Liberation Serif" w:hAnsi="Liberation Serif" w:eastAsia="DejaVu Sans" w:cs="DejaVu Sans"/>
          <w:lang w:val="en-US" w:eastAsia="en-US" w:bidi="en-US"/>
        </w:rPr>
      </w:r>
    </w:p>
    <w:p>
      <w:r>
        <w:rPr>
          <w:rFonts w:ascii="Liberation Serif" w:hAnsi="Liberation Serif" w:eastAsia="DejaVu Sans" w:cs="DejaVu Sans"/>
          <w:sz w:val="20"/>
          <w:szCs w:val="20"/>
          <w:lang w:val="en-US" w:eastAsia="en-US" w:bidi="en-US"/>
        </w:rPr>
        <w:t>Also, is it common that the F1 score varies so much? In theory it can only have values between 0 and 1, right? And in these six files (randomly selected?) it ranges from .13 to .96!</w:t>
      </w:r>
    </w:p>
    <w:p>
      <w:r>
        <w:rPr>
          <w:rFonts w:ascii="Liberation Serif" w:hAnsi="Liberation Serif" w:eastAsia="DejaVu Sans" w:cs="DejaVu Sans"/>
          <w:lang w:val="en-US" w:eastAsia="en-US" w:bidi="en-US"/>
        </w:rPr>
      </w:r>
    </w:p>
    <w:p>
      <w:r>
        <w:rPr>
          <w:rFonts w:ascii="Liberation Serif" w:hAnsi="Liberation Serif" w:eastAsia="DejaVu Sans" w:cs="DejaVu Sans"/>
          <w:sz w:val="20"/>
          <w:szCs w:val="20"/>
          <w:lang w:val="en-US" w:eastAsia="en-US" w:bidi="en-US"/>
        </w:rPr>
        <w:t>In the paragraph below it may be worth pointing this out to discuss if different tuning parameters were used that increased the FPs a lot, or if it was something about the recording environment, or something that could be controlled?</w:t>
      </w:r>
    </w:p>
  </w:comment>
  <w:comment w:id="26" w:author="G. Smith-Vidaurre" w:date="2022-08-06T19:30:11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I can see why we should avoid direct comparisons to other software, since this isn’t the focus of this paper. But I think I got confused about this early on in the abstract / intro, and expected to see this comparison somewhere in the methods (some of my edits might reflect that confusion)</w:t>
      </w:r>
    </w:p>
  </w:comment>
  <w:comment w:id="27" w:author="Gloriana Chaverri" w:date="2022-07-13T17:12:00Z" w:initials="GC">
    <w:p>
      <w:r>
        <w:rPr>
          <w:rFonts w:ascii="Liberation Serif" w:hAnsi="Liberation Serif" w:eastAsia="DejaVu Sans" w:cs="DejaVu Sans"/>
          <w:lang w:val="en-US" w:eastAsia="en-US" w:bidi="en-US"/>
        </w:rPr>
        <w:t xml:space="preserve">Chaverri, G., Gillam, E. H., &amp; Vonhof, M. J. (2010). Social calls used by a leaf-roosting bat to signal location. </w:t>
      </w:r>
      <w:r>
        <w:rPr>
          <w:rFonts w:ascii="Liberation Serif" w:hAnsi="Liberation Serif" w:eastAsia="DejaVu Sans" w:cs="DejaVu Sans"/>
          <w:i/>
          <w:iCs/>
          <w:lang w:val="en-US" w:eastAsia="en-US" w:bidi="en-US"/>
        </w:rPr>
        <w:t>Biology Letters</w:t>
      </w:r>
      <w:r>
        <w:rPr>
          <w:rFonts w:ascii="Liberation Serif" w:hAnsi="Liberation Serif" w:eastAsia="DejaVu Sans" w:cs="DejaVu Sans"/>
          <w:lang w:val="en-US" w:eastAsia="en-US" w:bidi="en-US"/>
        </w:rPr>
        <w:t xml:space="preserve">, </w:t>
      </w:r>
      <w:r>
        <w:rPr>
          <w:rFonts w:ascii="Liberation Serif" w:hAnsi="Liberation Serif" w:eastAsia="DejaVu Sans" w:cs="DejaVu Sans"/>
          <w:i/>
          <w:iCs/>
          <w:lang w:val="en-US" w:eastAsia="en-US" w:bidi="en-US"/>
        </w:rPr>
        <w:t>6</w:t>
      </w:r>
      <w:r>
        <w:rPr>
          <w:rFonts w:ascii="Liberation Serif" w:hAnsi="Liberation Serif" w:eastAsia="DejaVu Sans" w:cs="DejaVu Sans"/>
          <w:lang w:val="en-US" w:eastAsia="en-US" w:bidi="en-US"/>
        </w:rPr>
        <w:t>(4), 441–444. https://doi.org/10.1098/rsbl.2009.0964</w:t>
      </w:r>
    </w:p>
    <w:p>
      <w:r>
        <w:rPr>
          <w:rFonts w:ascii="Liberation Serif" w:hAnsi="Liberation Serif" w:eastAsia="DejaVu Sans" w:cs="DejaVu Sans"/>
          <w:lang w:val="en-US" w:eastAsia="en-US" w:bidi="en-US"/>
        </w:rPr>
      </w:r>
    </w:p>
  </w:comment>
  <w:comment w:id="28" w:author="G. Smith-Vidaurre" w:date="2022-08-06T18:49:25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Minimal?</w:t>
      </w:r>
    </w:p>
  </w:comment>
  <w:comment w:id="29" w:author="colibri" w:date="2022-08-04T08:39:00Z" w:initials="c">
    <w:p>
      <w:r>
        <w:rPr>
          <w:rFonts w:ascii="Liberation Serif" w:hAnsi="Liberation Serif" w:eastAsia="DejaVu Sans" w:cs="DejaVu Sans"/>
          <w:sz w:val="20"/>
          <w:szCs w:val="20"/>
          <w:lang w:val="en-US" w:eastAsia="en-US" w:bidi="en-US"/>
        </w:rPr>
        <w:t xml:space="preserve">How many runs per template? And in general, how many runs would be recommended to make sure that the possibility of getting any FNs is minimized? Would this be worth a graph in the supplement (I imagine a curve of diminishing returns?)? </w:t>
      </w:r>
    </w:p>
  </w:comment>
  <w:comment w:id="30" w:author="colibri" w:date="2022-08-04T08:31:00Z" w:initials="c">
    <w:p>
      <w:r>
        <w:rPr>
          <w:rFonts w:ascii="Liberation Serif" w:hAnsi="Liberation Serif" w:eastAsia="DejaVu Sans" w:cs="DejaVu Sans"/>
          <w:sz w:val="20"/>
          <w:szCs w:val="20"/>
          <w:lang w:val="en-US" w:eastAsia="en-US" w:bidi="en-US"/>
        </w:rPr>
        <w:t>In this table, the other categories I commented on the previous table aren’t shown… perhaps it would be good to make them all the same, or to explain why they are different</w:t>
      </w:r>
    </w:p>
  </w:comment>
  <w:comment w:id="31" w:author="G. Smith-Vidaurre" w:date="2022-08-06T18:52:26Z" w:initials="GSV">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es-419" w:val="en-US"/>
        </w:rPr>
        <w:t>Reply to colibri (08/04/2022, 08:31): "..."</w:t>
      </w:r>
    </w:p>
    <w:p>
      <w:r>
        <w:rPr>
          <w:rFonts w:ascii="Liberation Serif" w:hAnsi="Liberation Serif" w:eastAsia="DejaVu Sans" w:cs="DejaVu Sans"/>
          <w:sz w:val="20"/>
          <w:lang w:val="en-US" w:eastAsia="es-419" w:bidi="ar-SA"/>
        </w:rPr>
        <w:t>We could also round values in the table to 4 decimal points</w:t>
      </w:r>
    </w:p>
  </w:comment>
  <w:comment w:id="32" w:author="G. Smith-Vidaurre" w:date="2022-08-06T18:53:34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Should the output be shown below?</w:t>
      </w:r>
    </w:p>
  </w:comment>
  <w:comment w:id="33" w:author="G. Smith-Vidaurre" w:date="2022-08-06T18:55:55Z" w:initials="GSV">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s-419" w:bidi="ar-SA"/>
        </w:rPr>
        <w:t xml:space="preserve">Tchernichovski, O., Eisenberg-Edidin, Sophie, &amp; Jarvis, Erich. (2021). Balanced imitation sustains song culture in zebra finches. Nature Communications, 1–14. </w:t>
      </w:r>
      <w:hyperlink r:id="rId1">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s-419" w:bidi="ar-SA"/>
          </w:rPr>
        </w:r>
      </w:hyperlink>
    </w:p>
    <w:p>
      <w:r>
        <w:rPr>
          <w:rFonts w:ascii="Source Sans Pro" w:hAnsi="Source Sans Pro" w:eastAsia="Source Sans Pro" w:cs="Source Sans Pro"/>
          <w:sz w:val="24"/>
          <w:lang w:val="en-US" w:eastAsia="en-US" w:bidi="en-US"/>
        </w:rPr>
      </w:r>
    </w:p>
  </w:comment>
  <w:comment w:id="34" w:author="colibri" w:date="2022-08-04T08:46:00Z" w:initials="c">
    <w:p>
      <w:r>
        <w:rPr>
          <w:rFonts w:ascii="Liberation Serif" w:hAnsi="Liberation Serif" w:eastAsia="DejaVu Sans" w:cs="DejaVu Sans"/>
          <w:sz w:val="20"/>
          <w:szCs w:val="20"/>
          <w:lang w:val="en-US" w:eastAsia="en-US" w:bidi="en-US"/>
        </w:rPr>
        <w:t>I like this notation, but whatever we use, consistency throughout is what matters</w:t>
      </w:r>
    </w:p>
  </w:comment>
  <w:comment w:id="35" w:author="colibri" w:date="2022-08-04T09:36:00Z" w:initials="c">
    <w:p>
      <w:r>
        <w:rPr>
          <w:rFonts w:ascii="Liberation Serif" w:hAnsi="Liberation Serif" w:eastAsia="DejaVu Sans" w:cs="DejaVu Sans"/>
          <w:sz w:val="20"/>
          <w:szCs w:val="20"/>
          <w:lang w:val="en-US" w:eastAsia="en-US" w:bidi="en-US"/>
        </w:rPr>
        <w:t>Also the birds of paradise one?</w:t>
      </w:r>
    </w:p>
  </w:comment>
  <w:comment w:id="36" w:author="G. Smith-Vidaurre" w:date="2022-08-06T19:23:53Z" w:initials="GSV">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s-419" w:val="en-US"/>
        </w:rPr>
        <w:t>Should another tip be considering the balance between missing signals and detecting noise for the research question, as well as the stereotypy of signals and SNR of recordings for the given species?</w:t>
      </w:r>
    </w:p>
  </w:comment>
  <w:comment w:id="37" w:author="colibri" w:date="2022-08-04T09:46:00Z" w:initials="c">
    <w:p>
      <w:r>
        <w:rPr>
          <w:rFonts w:ascii="Liberation Serif" w:hAnsi="Liberation Serif" w:eastAsia="DejaVu Sans" w:cs="DejaVu Sans"/>
          <w:sz w:val="20"/>
          <w:szCs w:val="20"/>
          <w:lang w:val="en-US" w:eastAsia="en-US" w:bidi="en-US"/>
        </w:rPr>
        <w:t>This is also journal-specific, but I think it looks better than periods...</w:t>
      </w:r>
    </w:p>
  </w:comment>
  <w:comment w:id="38" w:author="colibri" w:date="2022-08-04T09:47:00Z" w:initials="c">
    <w:p>
      <w:r>
        <w:rPr>
          <w:rFonts w:ascii="Liberation Serif" w:hAnsi="Liberation Serif" w:eastAsia="DejaVu Sans" w:cs="DejaVu Sans"/>
          <w:sz w:val="20"/>
          <w:szCs w:val="20"/>
          <w:lang w:val="en-US" w:eastAsia="en-US" w:bidi="en-US"/>
        </w:rPr>
        <w:t>Add in which cases energy-based might be better?</w:t>
      </w:r>
    </w:p>
  </w:comment>
  <w:comment w:id="39" w:author="colibri" w:date="2022-08-04T09:51:00Z" w:initials="c">
    <w:p>
      <w:r>
        <w:rPr>
          <w:rFonts w:ascii="Liberation Serif" w:hAnsi="Liberation Serif" w:eastAsia="DejaVu Sans" w:cs="DejaVu Sans"/>
          <w:sz w:val="20"/>
          <w:szCs w:val="20"/>
          <w:lang w:val="en-US" w:eastAsia="en-US" w:bidi="en-US"/>
        </w:rPr>
        <w:t>Just out of curiosity, where does the name come from?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ource Sans Pro">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480"/>
      </w:pPr>
      <w:rPr>
        <w:rFonts w:ascii="Symbol" w:hAnsi="Symbol" w:cs="Symbol" w:hint="default"/>
        <w:rFonts w:cs="Symbol"/>
      </w:rPr>
    </w:lvl>
    <w:lvl w:ilvl="1">
      <w:start w:val="1"/>
      <w:numFmt w:val="bullet"/>
      <w:lvlText w:val=""/>
      <w:lvlJc w:val="left"/>
      <w:pPr>
        <w:ind w:left="1440" w:hanging="480"/>
      </w:pPr>
      <w:rPr>
        <w:rFonts w:ascii="Symbol" w:hAnsi="Symbol" w:cs="Symbol" w:hint="default"/>
        <w:rFonts w:cs="Symbol"/>
      </w:rPr>
    </w:lvl>
    <w:lvl w:ilvl="2">
      <w:start w:val="1"/>
      <w:numFmt w:val="bullet"/>
      <w:lvlText w:val=""/>
      <w:lvlJc w:val="left"/>
      <w:pPr>
        <w:ind w:left="2160" w:hanging="480"/>
      </w:pPr>
      <w:rPr>
        <w:rFonts w:ascii="Symbol" w:hAnsi="Symbol" w:cs="Symbol" w:hint="default"/>
        <w:rFonts w:cs="Symbol"/>
      </w:rPr>
    </w:lvl>
    <w:lvl w:ilvl="3">
      <w:start w:val="1"/>
      <w:numFmt w:val="bullet"/>
      <w:lvlText w:val=""/>
      <w:lvlJc w:val="left"/>
      <w:pPr>
        <w:ind w:left="2880" w:hanging="480"/>
      </w:pPr>
      <w:rPr>
        <w:rFonts w:ascii="Symbol" w:hAnsi="Symbol" w:cs="Symbol" w:hint="default"/>
        <w:rFonts w:cs="Symbol"/>
      </w:rPr>
    </w:lvl>
    <w:lvl w:ilvl="4">
      <w:start w:val="1"/>
      <w:numFmt w:val="bullet"/>
      <w:lvlText w:val=""/>
      <w:lvlJc w:val="left"/>
      <w:pPr>
        <w:ind w:left="3600" w:hanging="480"/>
      </w:pPr>
      <w:rPr>
        <w:rFonts w:ascii="Symbol" w:hAnsi="Symbol" w:cs="Symbol" w:hint="default"/>
        <w:rFonts w:cs="Symbol"/>
      </w:rPr>
    </w:lvl>
    <w:lvl w:ilvl="5">
      <w:start w:val="1"/>
      <w:numFmt w:val="bullet"/>
      <w:lvlText w:val=""/>
      <w:lvlJc w:val="left"/>
      <w:pPr>
        <w:ind w:left="4320" w:hanging="480"/>
      </w:pPr>
      <w:rPr>
        <w:rFonts w:ascii="Symbol" w:hAnsi="Symbol" w:cs="Symbol" w:hint="default"/>
        <w:rFonts w:cs="Symbol"/>
      </w:rPr>
    </w:lvl>
    <w:lvl w:ilvl="6">
      <w:start w:val="1"/>
      <w:numFmt w:val="bullet"/>
      <w:lvlText w:val=""/>
      <w:lvlJc w:val="left"/>
      <w:pPr>
        <w:ind w:left="5040" w:hanging="480"/>
      </w:pPr>
      <w:rPr>
        <w:rFonts w:ascii="Symbol" w:hAnsi="Symbol" w:cs="Symbol" w:hint="default"/>
        <w:rFonts w:cs="Symbol"/>
      </w:rPr>
    </w:lvl>
    <w:lvl w:ilvl="7">
      <w:start w:val="1"/>
      <w:numFmt w:val="bullet"/>
      <w:lvlText w:val=""/>
      <w:lvlJc w:val="left"/>
      <w:pPr>
        <w:ind w:left="5760" w:hanging="480"/>
      </w:pPr>
      <w:rPr>
        <w:rFonts w:ascii="Symbol" w:hAnsi="Symbol" w:cs="Symbol" w:hint="default"/>
        <w:rFonts w:cs="Symbol"/>
      </w:rPr>
    </w:lvl>
    <w:lvl w:ilvl="8">
      <w:start w:val="1"/>
      <w:numFmt w:val="bullet"/>
      <w:lvlText w:val=""/>
      <w:lvlJc w:val="left"/>
      <w:pPr>
        <w:ind w:left="6480" w:hanging="48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s-419" w:eastAsia="es-419" w:bidi="ar-SA"/>
      </w:rPr>
    </w:rPrDefault>
    <w:pPrDefault>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uiPriority="99" w:semiHidden="1" w:unhideWhenUsed="1"/>
    <w:lsdException w:name="HTML Bottom of Form" w:uiPriority="99" w:semiHidden="1" w:unhideWhenUsed="1"/>
    <w:lsdException w:name="Normal (Web)" w:uiPriority="99"/>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宋体" w:cs="" w:asciiTheme="majorHAnsi" w:cstheme="majorBidi" w:eastAsiaTheme="majorEastAsia" w:hAnsiTheme="majorHAnsi"/>
      <w:b/>
      <w:bCs/>
      <w:color w:val="4F81BD" w:themeColor="accent1"/>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宋体" w:cs="" w:asciiTheme="majorHAnsi" w:cstheme="majorBidi" w:eastAsiaTheme="majorEastAsia" w:hAnsiTheme="majorHAnsi"/>
      <w:b/>
      <w:bCs/>
      <w:color w:val="4F81BD" w:themeColor="accent1"/>
      <w:sz w:val="28"/>
      <w:szCs w:val="28"/>
    </w:rPr>
  </w:style>
  <w:style w:type="paragraph" w:styleId="Heading3">
    <w:name w:val="Heading 3"/>
    <w:basedOn w:val="Normal"/>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val="4F81BD" w:themeColor="accent1"/>
    </w:rPr>
  </w:style>
  <w:style w:type="paragraph" w:styleId="Heading4">
    <w:name w:val="Heading 4"/>
    <w:basedOn w:val="Normal"/>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Cs/>
      <w:i/>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宋体"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宋体"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宋体"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宋体"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BodyTextChar" w:customStyle="1">
    <w:name w:val="Body Text Char"/>
    <w:basedOn w:val="DefaultParagraphFont"/>
    <w:link w:val="BodyText"/>
    <w:qFormat/>
    <w:rPr/>
  </w:style>
  <w:style w:type="character" w:styleId="InternetLink">
    <w:name w:val="Internet Link"/>
    <w:basedOn w:val="BodyTextChar"/>
    <w:qFormat/>
    <w:rPr>
      <w:color w:val="4F81BD" w:themeColor="accent1"/>
    </w:rPr>
  </w:style>
  <w:style w:type="character" w:styleId="VerbatimChar" w:customStyle="1">
    <w:name w:val="Verbatim Char"/>
    <w:basedOn w:val="BodyTextChar"/>
    <w:link w:val="SourceCode"/>
    <w:qFormat/>
    <w:rPr>
      <w:rFonts w:ascii="Consolas" w:hAnsi="Consolas"/>
      <w:sz w:val="22"/>
    </w:rPr>
  </w:style>
  <w:style w:type="character" w:styleId="SectionNumber" w:customStyle="1">
    <w:name w:val="Section Number"/>
    <w:basedOn w:val="BodyTextChar"/>
    <w:qFormat/>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qFormat/>
    <w:rsid w:val="00095915"/>
    <w:rPr>
      <w:sz w:val="16"/>
      <w:szCs w:val="16"/>
    </w:rPr>
  </w:style>
  <w:style w:type="character" w:styleId="CommentTextChar" w:customStyle="1">
    <w:name w:val="Comment Text Char"/>
    <w:basedOn w:val="DefaultParagraphFont"/>
    <w:link w:val="CommentText"/>
    <w:qFormat/>
    <w:rsid w:val="00095915"/>
    <w:rPr>
      <w:lang w:val="en-US" w:eastAsia="en-US"/>
    </w:rPr>
  </w:style>
  <w:style w:type="character" w:styleId="CommentSubjectChar" w:customStyle="1">
    <w:name w:val="Comment Subject Char"/>
    <w:basedOn w:val="CommentTextChar"/>
    <w:link w:val="CommentSubject"/>
    <w:qFormat/>
    <w:rsid w:val="00095915"/>
    <w:rPr>
      <w:b/>
      <w:bCs/>
      <w:lang w:val="en-US" w:eastAsia="en-US"/>
    </w:rPr>
  </w:style>
  <w:style w:type="character" w:styleId="ListLabel1">
    <w:name w:val="ListLabel 1"/>
    <w:qFormat/>
    <w:rPr>
      <w:rFonts w:ascii="Source Sans Pro" w:hAnsi="Source Sans Pro" w:cs="Source Sans Pro"/>
    </w:rPr>
  </w:style>
  <w:style w:type="character" w:styleId="ListLabel2">
    <w:name w:val="ListLabel 2"/>
    <w:qFormat/>
    <w:rPr>
      <w:rFonts w:ascii="Source Sans Pro" w:hAnsi="Source Sans Pro"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ascii="Source Sans Pro" w:hAnsi="Source Sans Pro" w:cs="Source Sans Pr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TextBody"/>
    <w:uiPriority w:val="9"/>
    <w:unhideWhenUsed/>
    <w:qFormat/>
    <w:pPr>
      <w:spacing w:before="100" w:after="100"/>
      <w:ind w:left="480" w:right="480" w:hanging="0"/>
    </w:pPr>
    <w:rPr/>
  </w:style>
  <w:style w:type="paragraph" w:styleId="Caption1">
    <w:name w:val="caption"/>
    <w:basedOn w:val="Normal"/>
    <w:next w:val="Normal"/>
    <w:qFormat/>
    <w:pPr>
      <w:spacing w:before="0" w:after="120"/>
    </w:pPr>
    <w:rPr>
      <w:i/>
    </w:rPr>
  </w:style>
  <w:style w:type="paragraph" w:styleId="Date">
    <w:name w:val="Da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Footnote">
    <w:name w:val="Footnote Text"/>
    <w:basedOn w:val="Normal"/>
    <w:uiPriority w:val="9"/>
    <w:unhideWhenUsed/>
    <w:qFormat/>
    <w:pPr/>
    <w:rPr/>
  </w:style>
  <w:style w:type="paragraph" w:styleId="Subtitle">
    <w:name w:val="Subtitle"/>
    <w:basedOn w:val="Title"/>
    <w:qFormat/>
    <w:pPr>
      <w:spacing w:before="240" w:after="120"/>
    </w:pPr>
    <w:rPr>
      <w:sz w:val="30"/>
      <w:szCs w:val="30"/>
    </w:rPr>
  </w:style>
  <w:style w:type="paragraph" w:styleId="Title">
    <w:name w:val="Title"/>
    <w:basedOn w:val="Normal"/>
    <w:qFormat/>
    <w:pPr>
      <w:keepNext w:val="true"/>
      <w:keepLines/>
      <w:spacing w:before="480" w:after="240"/>
      <w:jc w:val="center"/>
    </w:pPr>
    <w:rPr>
      <w:rFonts w:ascii="Calibri" w:hAnsi="Calibri" w:eastAsia="宋体"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Author" w:customStyle="1">
    <w:name w:val="Autho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fa1" w:customStyle="1">
    <w:name w:val="Bibliografía1"/>
    <w:basedOn w:val="Normal"/>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SourceCode" w:customStyle="1">
    <w:name w:val="Source Code"/>
    <w:basedOn w:val="Normal"/>
    <w:link w:val="VerbatimChar"/>
    <w:qFormat/>
    <w:pPr>
      <w:shd w:val="clear" w:color="auto" w:fill="F8F8F8"/>
    </w:pPr>
    <w:rPr/>
  </w:style>
  <w:style w:type="paragraph" w:styleId="TtuloTDC1" w:customStyle="1">
    <w:name w:val="Título TDC1"/>
    <w:basedOn w:val="Heading1"/>
    <w:uiPriority w:val="39"/>
    <w:unhideWhenUsed/>
    <w:qFormat/>
    <w:pPr>
      <w:spacing w:lineRule="auto" w:line="259" w:before="240" w:after="0"/>
    </w:pPr>
    <w:rPr>
      <w:b w:val="false"/>
      <w:bCs w:val="false"/>
      <w:color w:val="365F91" w:themeColor="accent1" w:themeShade="bf"/>
    </w:rPr>
  </w:style>
  <w:style w:type="paragraph" w:styleId="Revision">
    <w:name w:val="Revision"/>
    <w:uiPriority w:val="99"/>
    <w:semiHidden/>
    <w:qFormat/>
    <w:rsid w:val="00b733da"/>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qFormat/>
    <w:rsid w:val="00095915"/>
    <w:pPr/>
    <w:rPr>
      <w:sz w:val="20"/>
      <w:szCs w:val="20"/>
    </w:rPr>
  </w:style>
  <w:style w:type="paragraph" w:styleId="Annotationsubject">
    <w:name w:val="annotation subject"/>
    <w:basedOn w:val="Annotationtext"/>
    <w:link w:val="CommentSubjectChar"/>
    <w:qFormat/>
    <w:rsid w:val="00095915"/>
    <w:pPr/>
    <w:rPr>
      <w:b/>
      <w:bCs/>
    </w:rPr>
  </w:style>
  <w:style w:type="paragraph" w:styleId="NormalWeb">
    <w:name w:val="Normal (Web)"/>
    <w:basedOn w:val="Normal"/>
    <w:uiPriority w:val="99"/>
    <w:unhideWhenUsed/>
    <w:qFormat/>
    <w:rsid w:val="007e51df"/>
    <w:pPr>
      <w:spacing w:beforeAutospacing="1" w:afterAutospacing="1"/>
    </w:pPr>
    <w:rPr>
      <w:rFonts w:ascii="Times New Roman" w:hAnsi="Times New Roman" w:eastAsia="Times New Roman" w:cs="Times New Roman"/>
      <w:lang w:val="es-419" w:eastAsia="es-419"/>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doi.org/10.1038/s41467-021-22852-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cran.r-project.org/web/packages/bioacoustics/vignettes/tutorial.html" TargetMode="External"/><Relationship Id="rId12" Type="http://schemas.openxmlformats.org/officeDocument/2006/relationships/hyperlink" Target="https://doi.org/10.1038" TargetMode="External"/><Relationship Id="rId13" Type="http://schemas.openxmlformats.org/officeDocument/2006/relationships/hyperlink" Target="https://doi.org/10.1038/s41467-021-25420-x" TargetMode="External"/><Relationship Id="rId14" Type="http://schemas.openxmlformats.org/officeDocument/2006/relationships/hyperlink" Target="https://doi.org/10.7717/PEERJ.13152/SUPP-1" TargetMode="Externa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LibreOffice/6.0.7.3$Linux_X86_64 LibreOffice_project/00m0$Build-3</Application>
  <Pages>19</Pages>
  <Words>4613</Words>
  <Characters>27104</Characters>
  <CharactersWithSpaces>31837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2022-08-04T16:58:00Z</dcterms:created>
  <dc:creator>m</dc:creator>
  <dc:description/>
  <dc:language>en-US</dc:language>
  <cp:lastModifiedBy>G. Smith-Vidaurre</cp:lastModifiedBy>
  <cp:lastPrinted>2022-08-04T15:40:00Z</cp:lastPrinted>
  <dcterms:modified xsi:type="dcterms:W3CDTF">2022-08-06T19:40:18Z</dcterms:modified>
  <cp:revision>156</cp:revision>
  <dc:subject/>
  <dc:title>ohun: an R package for optimizing automatic acoustic signal detection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1033-11.1.0.10702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always_allow_html">
    <vt:lpwstr>True</vt:lpwstr>
  </property>
  <property fmtid="{D5CDD505-2E9C-101B-9397-08002B2CF9AE}" pid="10" name="bibliography">
    <vt:lpwstr>combined_bibs.bib</vt:lpwstr>
  </property>
  <property fmtid="{D5CDD505-2E9C-101B-9397-08002B2CF9AE}" pid="11" name="citation-style">
    <vt:lpwstr>apa.csl</vt:lpwstr>
  </property>
  <property fmtid="{D5CDD505-2E9C-101B-9397-08002B2CF9AE}" pid="12" name="editor_options">
    <vt:lpwstr/>
  </property>
  <property fmtid="{D5CDD505-2E9C-101B-9397-08002B2CF9AE}" pid="13" name="link-citations">
    <vt:lpwstr>True</vt:lpwstr>
  </property>
  <property fmtid="{D5CDD505-2E9C-101B-9397-08002B2CF9AE}" pid="14" name="output">
    <vt:lpwstr/>
  </property>
</Properties>
</file>